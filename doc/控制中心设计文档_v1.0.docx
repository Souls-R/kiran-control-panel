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控制面板</w:t>
      </w:r>
      <w:r>
        <w:rPr>
          <w:rFonts w:hint="eastAsia"/>
          <w:lang w:val="en-US" w:eastAsia="zh"/>
        </w:rPr>
        <w:t>UI</w:t>
      </w:r>
      <w:r>
        <w:rPr>
          <w:rFonts w:hint="eastAsia"/>
          <w:lang w:val="en-US" w:eastAsia="zh-CN"/>
        </w:rPr>
        <w:t>界面</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b/>
                <w:bCs/>
                <w:vertAlign w:val="baseline"/>
                <w:lang w:val="en-US" w:eastAsia="zh-CN"/>
              </w:rPr>
            </w:pPr>
            <w:r>
              <w:rPr>
                <w:rFonts w:hint="eastAsia"/>
                <w:b/>
                <w:bCs/>
                <w:vertAlign w:val="baseline"/>
                <w:lang w:val="en-US" w:eastAsia="zh-CN"/>
              </w:rPr>
              <w:t>版本号</w:t>
            </w:r>
          </w:p>
        </w:tc>
        <w:tc>
          <w:tcPr>
            <w:tcW w:w="2841" w:type="dxa"/>
          </w:tcPr>
          <w:p>
            <w:pPr>
              <w:rPr>
                <w:rFonts w:hint="eastAsia" w:eastAsiaTheme="minorEastAsia"/>
                <w:b/>
                <w:bCs/>
                <w:vertAlign w:val="baseline"/>
                <w:lang w:val="en-US" w:eastAsia="zh-CN"/>
              </w:rPr>
            </w:pPr>
            <w:r>
              <w:rPr>
                <w:rFonts w:hint="eastAsia"/>
                <w:b/>
                <w:bCs/>
                <w:vertAlign w:val="baseline"/>
                <w:lang w:val="en-US" w:eastAsia="zh-CN"/>
              </w:rPr>
              <w:t>内容变更</w:t>
            </w:r>
          </w:p>
        </w:tc>
        <w:tc>
          <w:tcPr>
            <w:tcW w:w="2841" w:type="dxa"/>
          </w:tcPr>
          <w:p>
            <w:pPr>
              <w:rPr>
                <w:rFonts w:hint="eastAsia"/>
                <w:b/>
                <w:bCs/>
                <w:vertAlign w:val="baseline"/>
                <w:lang w:val="en-US" w:eastAsia="zh-CN"/>
              </w:rPr>
            </w:pPr>
            <w:r>
              <w:rPr>
                <w:rFonts w:hint="eastAsia"/>
                <w:b/>
                <w:bCs/>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eastAsiaTheme="minorEastAsia"/>
                <w:vertAlign w:val="baseline"/>
                <w:lang w:val="en-US" w:eastAsia="zh"/>
              </w:rPr>
            </w:pPr>
            <w:r>
              <w:rPr>
                <w:rFonts w:hint="eastAsia"/>
                <w:vertAlign w:val="baseline"/>
                <w:lang w:val="en-US" w:eastAsia="zh"/>
              </w:rPr>
              <w:t>V1.0</w:t>
            </w:r>
          </w:p>
        </w:tc>
        <w:tc>
          <w:tcPr>
            <w:tcW w:w="2841" w:type="dxa"/>
          </w:tcPr>
          <w:p>
            <w:pPr>
              <w:rPr>
                <w:rFonts w:hint="eastAsia"/>
                <w:vertAlign w:val="baseline"/>
                <w:lang w:val="en-US" w:eastAsia="zh-CN"/>
              </w:rPr>
            </w:pPr>
            <w:r>
              <w:rPr>
                <w:rFonts w:hint="eastAsia"/>
                <w:vertAlign w:val="baseline"/>
                <w:lang w:val="en-US" w:eastAsia="zh-CN"/>
              </w:rPr>
              <w:t>初始内容</w:t>
            </w:r>
          </w:p>
        </w:tc>
        <w:tc>
          <w:tcPr>
            <w:tcW w:w="2841" w:type="dxa"/>
          </w:tcPr>
          <w:p>
            <w:pPr>
              <w:rPr>
                <w:rFonts w:hint="eastAsia"/>
                <w:vertAlign w:val="baseline"/>
                <w:lang w:val="en-US" w:eastAsia="zh-CN"/>
              </w:rPr>
            </w:pPr>
            <w:r>
              <w:rPr>
                <w:rFonts w:hint="eastAsia"/>
                <w:vertAlign w:val="baseline"/>
                <w:lang w:val="en-US" w:eastAsia="zh-CN"/>
              </w:rPr>
              <w:t>宋川飞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eastAsiaTheme="minorEastAsia"/>
                <w:vertAlign w:val="baseline"/>
                <w:lang w:val="en-US" w:eastAsia="zh"/>
              </w:rPr>
            </w:pPr>
            <w:r>
              <w:rPr>
                <w:rFonts w:hint="eastAsia"/>
                <w:vertAlign w:val="baseline"/>
                <w:lang w:val="en-US" w:eastAsia="zh"/>
              </w:rPr>
              <w:t>V1.1</w:t>
            </w:r>
          </w:p>
        </w:tc>
        <w:tc>
          <w:tcPr>
            <w:tcW w:w="2841" w:type="dxa"/>
          </w:tcPr>
          <w:p>
            <w:pPr>
              <w:numPr>
                <w:ilvl w:val="0"/>
                <w:numId w:val="1"/>
              </w:numPr>
              <w:tabs>
                <w:tab w:val="clear" w:pos="425"/>
              </w:tabs>
              <w:ind w:left="420" w:leftChars="0" w:hanging="420" w:firstLineChars="0"/>
              <w:rPr>
                <w:rFonts w:hint="eastAsia" w:eastAsiaTheme="minorEastAsia"/>
                <w:vertAlign w:val="baseline"/>
                <w:lang w:val="en-US" w:eastAsia="zh-CN"/>
              </w:rPr>
            </w:pPr>
            <w:r>
              <w:rPr>
                <w:rFonts w:hint="eastAsia"/>
                <w:vertAlign w:val="baseline"/>
                <w:lang w:val="en-US" w:eastAsia="zh-CN"/>
              </w:rPr>
              <w:t>为模块分类添加搜索关键字</w:t>
            </w:r>
          </w:p>
          <w:p>
            <w:pPr>
              <w:numPr>
                <w:ilvl w:val="0"/>
                <w:numId w:val="1"/>
              </w:numPr>
              <w:tabs>
                <w:tab w:val="clear" w:pos="425"/>
              </w:tabs>
              <w:ind w:left="420" w:leftChars="0" w:hanging="420" w:firstLineChars="0"/>
              <w:rPr>
                <w:rFonts w:hint="eastAsia" w:eastAsiaTheme="minorEastAsia"/>
                <w:vertAlign w:val="baseline"/>
                <w:lang w:val="en-US" w:eastAsia="zh-CN"/>
              </w:rPr>
            </w:pPr>
            <w:r>
              <w:rPr>
                <w:rFonts w:hint="eastAsia"/>
                <w:vertAlign w:val="baseline"/>
                <w:lang w:val="en-US" w:eastAsia="zh-CN"/>
              </w:rPr>
              <w:t>模块的描述文件中不再提供关键字，由模块的各功能项提供</w:t>
            </w:r>
          </w:p>
          <w:p>
            <w:pPr>
              <w:numPr>
                <w:ilvl w:val="0"/>
                <w:numId w:val="1"/>
              </w:numPr>
              <w:tabs>
                <w:tab w:val="clear" w:pos="425"/>
              </w:tabs>
              <w:ind w:left="420" w:leftChars="0" w:hanging="420" w:firstLineChars="0"/>
              <w:rPr>
                <w:rFonts w:hint="eastAsia" w:eastAsiaTheme="minorEastAsia"/>
                <w:vertAlign w:val="baseline"/>
                <w:lang w:val="en-US" w:eastAsia="zh-CN"/>
              </w:rPr>
            </w:pPr>
            <w:r>
              <w:rPr>
                <w:rFonts w:hint="eastAsia"/>
                <w:vertAlign w:val="baseline"/>
                <w:lang w:val="en-US" w:eastAsia="zh-CN"/>
              </w:rPr>
              <w:t>模块添加检查当前是否有未保存内容的接口</w:t>
            </w:r>
          </w:p>
        </w:tc>
        <w:tc>
          <w:tcPr>
            <w:tcW w:w="2841" w:type="dxa"/>
          </w:tcPr>
          <w:p>
            <w:pPr>
              <w:rPr>
                <w:rFonts w:hint="eastAsia"/>
                <w:vertAlign w:val="baseline"/>
                <w:lang w:val="en-US" w:eastAsia="zh-CN"/>
              </w:rPr>
            </w:pPr>
            <w:r>
              <w:rPr>
                <w:rFonts w:hint="eastAsia"/>
                <w:vertAlign w:val="baseline"/>
                <w:lang w:val="en-US" w:eastAsia="zh-CN"/>
              </w:rPr>
              <w:t>宋川飞</w:t>
            </w:r>
          </w:p>
        </w:tc>
      </w:tr>
    </w:tbl>
    <w:p>
      <w:pPr>
        <w:rPr>
          <w:rFonts w:hint="eastAsia"/>
          <w:lang w:val="en-US" w:eastAsia="zh-CN"/>
        </w:rPr>
      </w:pPr>
    </w:p>
    <w:p>
      <w:pPr>
        <w:pStyle w:val="3"/>
        <w:bidi w:val="0"/>
        <w:rPr>
          <w:rFonts w:hint="eastAsia"/>
          <w:lang w:val="en-US" w:eastAsia="zh-CN"/>
        </w:rPr>
      </w:pPr>
      <w:r>
        <w:rPr>
          <w:rFonts w:hint="eastAsia"/>
          <w:lang w:val="en-US" w:eastAsia="zh-CN"/>
        </w:rPr>
        <w:t>需求</w:t>
      </w:r>
    </w:p>
    <w:p>
      <w:pPr>
        <w:rPr>
          <w:rFonts w:hint="eastAsia" w:eastAsiaTheme="minorEastAsia"/>
          <w:lang w:val="en-US" w:eastAsia="zh"/>
        </w:rPr>
      </w:pPr>
      <w:r>
        <w:rPr>
          <w:rFonts w:hint="eastAsia"/>
          <w:lang w:val="en-US" w:eastAsia="zh-CN"/>
        </w:rPr>
        <w:t>控制面板界面需满足以下要求</w:t>
      </w:r>
      <w:r>
        <w:rPr>
          <w:rFonts w:hint="eastAsia"/>
          <w:lang w:val="en-US" w:eastAsia="zh"/>
        </w:rPr>
        <w:t>:</w:t>
      </w:r>
    </w:p>
    <w:p>
      <w:pPr>
        <w:numPr>
          <w:ilvl w:val="0"/>
          <w:numId w:val="2"/>
        </w:numPr>
        <w:ind w:left="420" w:leftChars="0" w:hanging="420" w:firstLineChars="0"/>
        <w:rPr>
          <w:rFonts w:hint="eastAsia"/>
          <w:lang w:val="en-US" w:eastAsia="zh"/>
        </w:rPr>
      </w:pPr>
      <w:r>
        <w:rPr>
          <w:rFonts w:hint="eastAsia"/>
          <w:lang w:val="en-US" w:eastAsia="zh-CN"/>
        </w:rPr>
        <w:t>功能分类可配置</w:t>
      </w:r>
    </w:p>
    <w:p>
      <w:pPr>
        <w:numPr>
          <w:ilvl w:val="0"/>
          <w:numId w:val="2"/>
        </w:numPr>
        <w:ind w:left="420" w:leftChars="0" w:hanging="420" w:firstLineChars="0"/>
        <w:rPr>
          <w:rFonts w:hint="eastAsia"/>
          <w:lang w:val="en-US" w:eastAsia="zh"/>
        </w:rPr>
      </w:pPr>
      <w:r>
        <w:rPr>
          <w:rFonts w:hint="eastAsia"/>
          <w:lang w:val="en-US" w:eastAsia="zh-CN"/>
        </w:rPr>
        <w:t>支持</w:t>
      </w:r>
      <w:r>
        <w:rPr>
          <w:rFonts w:hint="eastAsia"/>
          <w:lang w:val="en-US" w:eastAsia="zh"/>
        </w:rPr>
        <w:t>UI</w:t>
      </w:r>
      <w:r>
        <w:rPr>
          <w:rFonts w:hint="eastAsia"/>
          <w:lang w:val="en-US" w:eastAsia="zh-CN"/>
        </w:rPr>
        <w:t>模块化，可动态增加或删除模块，无需重新编译源码</w:t>
      </w:r>
    </w:p>
    <w:p>
      <w:pPr>
        <w:numPr>
          <w:ilvl w:val="0"/>
          <w:numId w:val="2"/>
        </w:numPr>
        <w:ind w:left="420" w:leftChars="0" w:hanging="420" w:firstLineChars="0"/>
        <w:rPr>
          <w:rFonts w:hint="eastAsia"/>
          <w:lang w:val="en-US" w:eastAsia="zh"/>
        </w:rPr>
      </w:pPr>
      <w:r>
        <w:rPr>
          <w:rFonts w:hint="eastAsia"/>
          <w:lang w:val="en-US" w:eastAsia="zh-CN"/>
        </w:rPr>
        <w:t>模块根据功能进行分类，同时模块可提供子功能项</w:t>
      </w:r>
    </w:p>
    <w:p>
      <w:pPr>
        <w:numPr>
          <w:ilvl w:val="0"/>
          <w:numId w:val="2"/>
        </w:numPr>
        <w:ind w:left="420" w:leftChars="0" w:hanging="420" w:firstLineChars="0"/>
        <w:rPr>
          <w:rFonts w:hint="eastAsia"/>
          <w:lang w:val="en-US" w:eastAsia="zh"/>
        </w:rPr>
      </w:pPr>
      <w:r>
        <w:rPr>
          <w:rFonts w:hint="eastAsia"/>
          <w:lang w:val="en-US" w:eastAsia="zh-CN"/>
        </w:rPr>
        <w:t>每个模块可以单独运行，也可以集成到控制中心中运行</w:t>
      </w:r>
    </w:p>
    <w:p>
      <w:pPr>
        <w:numPr>
          <w:ilvl w:val="0"/>
          <w:numId w:val="2"/>
        </w:numPr>
        <w:ind w:left="420" w:leftChars="0" w:hanging="420" w:firstLineChars="0"/>
        <w:rPr>
          <w:rFonts w:hint="eastAsia"/>
          <w:lang w:val="en-US" w:eastAsia="zh"/>
        </w:rPr>
      </w:pPr>
      <w:r>
        <w:rPr>
          <w:rFonts w:hint="eastAsia"/>
          <w:lang w:val="en-US" w:eastAsia="zh-CN"/>
        </w:rPr>
        <w:t>支持功能项搜索跳转</w:t>
      </w:r>
    </w:p>
    <w:p>
      <w:pPr>
        <w:numPr>
          <w:ilvl w:val="0"/>
          <w:numId w:val="0"/>
        </w:numPr>
        <w:rPr>
          <w:rFonts w:hint="eastAsia"/>
          <w:lang w:val="en-US" w:eastAsia="zh-CN"/>
        </w:rPr>
      </w:pPr>
    </w:p>
    <w:p>
      <w:pPr>
        <w:pStyle w:val="3"/>
        <w:bidi w:val="0"/>
        <w:rPr>
          <w:rFonts w:hint="eastAsia"/>
          <w:b/>
          <w:bCs/>
          <w:lang w:val="en-US" w:eastAsia="zh"/>
        </w:rPr>
      </w:pPr>
      <w:r>
        <w:rPr>
          <w:rFonts w:hint="eastAsia"/>
          <w:b/>
          <w:bCs/>
          <w:lang w:val="en-US" w:eastAsia="zh-CN"/>
        </w:rPr>
        <w:t>设计</w:t>
      </w:r>
    </w:p>
    <w:p>
      <w:pPr>
        <w:pStyle w:val="4"/>
        <w:bidi w:val="0"/>
        <w:rPr>
          <w:rFonts w:hint="eastAsia"/>
          <w:lang w:val="en-US" w:eastAsia="zh-CN"/>
        </w:rPr>
      </w:pPr>
      <w:r>
        <w:rPr>
          <w:rFonts w:hint="eastAsia"/>
          <w:lang w:val="en-US" w:eastAsia="zh-CN"/>
        </w:rPr>
        <w:t>界面设计</w:t>
      </w:r>
    </w:p>
    <w:p>
      <w:pPr>
        <w:numPr>
          <w:ilvl w:val="0"/>
          <w:numId w:val="0"/>
        </w:numPr>
        <w:rPr>
          <w:rFonts w:hint="eastAsia" w:eastAsiaTheme="minorEastAsia"/>
          <w:lang w:val="en-US" w:eastAsia="zh-CN"/>
        </w:rPr>
      </w:pPr>
      <w:r>
        <w:rPr>
          <w:rFonts w:hint="eastAsia" w:eastAsiaTheme="minorEastAsia"/>
          <w:lang w:val="en-US" w:eastAsia="zh-CN"/>
        </w:rPr>
        <w:drawing>
          <wp:inline distT="0" distB="0" distL="114300" distR="114300">
            <wp:extent cx="4421505" cy="3222625"/>
            <wp:effectExtent l="0" t="0" r="17145" b="15875"/>
            <wp:docPr id="4" name="Picture 4" descr="2020-10-30 14-08-33 创建的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2020-10-30 14-08-33 创建的截图"/>
                    <pic:cNvPicPr>
                      <a:picLocks noChangeAspect="true"/>
                    </pic:cNvPicPr>
                  </pic:nvPicPr>
                  <pic:blipFill>
                    <a:blip r:embed="rId6"/>
                    <a:stretch>
                      <a:fillRect/>
                    </a:stretch>
                  </pic:blipFill>
                  <pic:spPr>
                    <a:xfrm>
                      <a:off x="0" y="0"/>
                      <a:ext cx="4421505" cy="3222625"/>
                    </a:xfrm>
                    <a:prstGeom prst="rect">
                      <a:avLst/>
                    </a:prstGeom>
                  </pic:spPr>
                </pic:pic>
              </a:graphicData>
            </a:graphic>
          </wp:inline>
        </w:drawing>
      </w:r>
    </w:p>
    <w:p>
      <w:pPr>
        <w:numPr>
          <w:ilvl w:val="0"/>
          <w:numId w:val="0"/>
        </w:numPr>
        <w:rPr>
          <w:rFonts w:hint="eastAsia" w:eastAsiaTheme="minorEastAsia"/>
          <w:lang w:val="en-US" w:eastAsia="zh"/>
        </w:rPr>
      </w:pPr>
      <w:r>
        <w:rPr>
          <w:rFonts w:hint="eastAsia" w:eastAsiaTheme="minorEastAsia"/>
          <w:lang w:val="en-US" w:eastAsia="zh"/>
        </w:rPr>
        <w:drawing>
          <wp:inline distT="0" distB="0" distL="114300" distR="114300">
            <wp:extent cx="4236720" cy="3148965"/>
            <wp:effectExtent l="0" t="0" r="11430" b="13335"/>
            <wp:docPr id="2" name="Picture 2" descr="控制面板-草图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控制面板-草图2"/>
                    <pic:cNvPicPr>
                      <a:picLocks noChangeAspect="true"/>
                    </pic:cNvPicPr>
                  </pic:nvPicPr>
                  <pic:blipFill>
                    <a:blip r:embed="rId7"/>
                    <a:stretch>
                      <a:fillRect/>
                    </a:stretch>
                  </pic:blipFill>
                  <pic:spPr>
                    <a:xfrm>
                      <a:off x="0" y="0"/>
                      <a:ext cx="4236720" cy="3148965"/>
                    </a:xfrm>
                    <a:prstGeom prst="rect">
                      <a:avLst/>
                    </a:prstGeom>
                  </pic:spPr>
                </pic:pic>
              </a:graphicData>
            </a:graphic>
          </wp:inline>
        </w:drawing>
      </w:r>
    </w:p>
    <w:p>
      <w:pPr>
        <w:numPr>
          <w:ilvl w:val="0"/>
          <w:numId w:val="0"/>
        </w:numPr>
        <w:rPr>
          <w:rFonts w:hint="eastAsia"/>
          <w:lang w:val="en-US" w:eastAsia="zh"/>
        </w:rPr>
      </w:pPr>
      <w:r>
        <w:rPr>
          <w:rFonts w:hint="eastAsia"/>
          <w:lang w:val="en-US" w:eastAsia="zh-CN"/>
        </w:rPr>
        <w:t>界面整体分为四个区域</w:t>
      </w:r>
      <w:r>
        <w:rPr>
          <w:rFonts w:hint="eastAsia"/>
          <w:lang w:val="en-US" w:eastAsia="zh"/>
        </w:rPr>
        <w:t>:</w:t>
      </w:r>
    </w:p>
    <w:p>
      <w:pPr>
        <w:numPr>
          <w:ilvl w:val="0"/>
          <w:numId w:val="3"/>
        </w:numPr>
        <w:tabs>
          <w:tab w:val="clear" w:pos="420"/>
        </w:tabs>
        <w:ind w:left="425" w:leftChars="0" w:hanging="425" w:firstLineChars="0"/>
        <w:rPr>
          <w:rFonts w:hint="eastAsia"/>
          <w:lang w:val="en-US" w:eastAsia="zh"/>
        </w:rPr>
      </w:pPr>
      <w:r>
        <w:rPr>
          <w:rFonts w:hint="eastAsia"/>
          <w:lang w:val="en-US" w:eastAsia="zh-CN"/>
        </w:rPr>
        <w:t>分类区域</w:t>
      </w:r>
    </w:p>
    <w:p>
      <w:pPr>
        <w:numPr>
          <w:ilvl w:val="0"/>
          <w:numId w:val="0"/>
        </w:numPr>
        <w:ind w:left="420" w:leftChars="0"/>
        <w:rPr>
          <w:rFonts w:hint="eastAsia"/>
          <w:lang w:val="en-US" w:eastAsia="zh-CN"/>
        </w:rPr>
      </w:pPr>
      <w:r>
        <w:rPr>
          <w:rFonts w:hint="eastAsia"/>
          <w:lang w:val="en-US" w:eastAsia="zh-CN"/>
        </w:rPr>
        <w:t>分类区域包含了所有的模块分类，分类显示可以选择简洁模式和展开模式，简洁模式下只显示分类图标，分类名称和描述作为</w:t>
      </w:r>
      <w:r>
        <w:rPr>
          <w:rFonts w:hint="eastAsia"/>
          <w:lang w:val="en-US" w:eastAsia="zh"/>
        </w:rPr>
        <w:t>tooltip</w:t>
      </w:r>
      <w:r>
        <w:rPr>
          <w:rFonts w:hint="eastAsia"/>
          <w:lang w:val="en-US" w:eastAsia="zh-CN"/>
        </w:rPr>
        <w:t>提示。展开模式下显示分类图标和分类名称，分类描述作为</w:t>
      </w:r>
      <w:r>
        <w:rPr>
          <w:rFonts w:hint="eastAsia"/>
          <w:lang w:val="en-US" w:eastAsia="zh"/>
        </w:rPr>
        <w:t>tooltip</w:t>
      </w:r>
      <w:r>
        <w:rPr>
          <w:rFonts w:hint="eastAsia"/>
          <w:lang w:val="en-US" w:eastAsia="zh-CN"/>
        </w:rPr>
        <w:t>提示。</w:t>
      </w:r>
    </w:p>
    <w:p>
      <w:pPr>
        <w:numPr>
          <w:ilvl w:val="0"/>
          <w:numId w:val="3"/>
        </w:numPr>
        <w:tabs>
          <w:tab w:val="clear" w:pos="420"/>
        </w:tabs>
        <w:ind w:left="425" w:leftChars="0" w:hanging="425" w:firstLineChars="0"/>
        <w:rPr>
          <w:rFonts w:hint="eastAsia"/>
          <w:lang w:val="en-US" w:eastAsia="zh"/>
        </w:rPr>
      </w:pPr>
      <w:r>
        <w:rPr>
          <w:rFonts w:hint="eastAsia"/>
          <w:lang w:val="en-US" w:eastAsia="zh-CN"/>
        </w:rPr>
        <w:t>功能项列表区域</w:t>
      </w:r>
    </w:p>
    <w:p>
      <w:pPr>
        <w:numPr>
          <w:ilvl w:val="0"/>
          <w:numId w:val="0"/>
        </w:numPr>
        <w:ind w:left="420" w:leftChars="0"/>
        <w:rPr>
          <w:rFonts w:hint="eastAsia"/>
          <w:lang w:val="en-US" w:eastAsia="zh-CN"/>
        </w:rPr>
      </w:pPr>
      <w:r>
        <w:rPr>
          <w:rFonts w:hint="eastAsia"/>
          <w:lang w:val="en-US" w:eastAsia="zh-CN"/>
        </w:rPr>
        <w:t>功能项列表区域中包含了相同分类下的所有模块的功能项，每个功能项显示图标和本地化后的名称。</w:t>
      </w:r>
    </w:p>
    <w:p>
      <w:pPr>
        <w:keepNext w:val="0"/>
        <w:keepLines w:val="0"/>
        <w:pageBreakBefore w:val="0"/>
        <w:widowControl/>
        <w:numPr>
          <w:ilvl w:val="1"/>
          <w:numId w:val="4"/>
        </w:numPr>
        <w:tabs>
          <w:tab w:val="left" w:pos="420"/>
          <w:tab w:val="clear" w:pos="840"/>
        </w:tabs>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当模块无功能项提供时，显示时可以用模块名称来做为功能项的名称。</w:t>
      </w:r>
    </w:p>
    <w:p>
      <w:pPr>
        <w:keepNext w:val="0"/>
        <w:keepLines w:val="0"/>
        <w:pageBreakBefore w:val="0"/>
        <w:widowControl/>
        <w:numPr>
          <w:ilvl w:val="1"/>
          <w:numId w:val="4"/>
        </w:numPr>
        <w:tabs>
          <w:tab w:val="left" w:pos="420"/>
          <w:tab w:val="clear" w:pos="840"/>
        </w:tabs>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当某个分类下只有一个模块时，而且该模块只有一个功能项或无功能项时，隐藏该分类的功能项列表。</w:t>
      </w:r>
    </w:p>
    <w:p>
      <w:pPr>
        <w:keepNext w:val="0"/>
        <w:keepLines w:val="0"/>
        <w:pageBreakBefore w:val="0"/>
        <w:widowControl/>
        <w:numPr>
          <w:ilvl w:val="1"/>
          <w:numId w:val="4"/>
        </w:numPr>
        <w:tabs>
          <w:tab w:val="left" w:pos="420"/>
          <w:tab w:val="clear" w:pos="840"/>
        </w:tabs>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lang w:val="en-US" w:eastAsia="zh-CN"/>
        </w:rPr>
        <w:t>当某个分类下有多个模块时，合并这些模块的功能项到该分类的功能项列表中。</w:t>
      </w:r>
    </w:p>
    <w:p>
      <w:pPr>
        <w:numPr>
          <w:ilvl w:val="0"/>
          <w:numId w:val="0"/>
        </w:numPr>
        <w:ind w:left="420" w:leftChars="0"/>
        <w:rPr>
          <w:rFonts w:hint="eastAsia"/>
          <w:lang w:val="en-US" w:eastAsia="zh"/>
        </w:rPr>
      </w:pPr>
    </w:p>
    <w:p>
      <w:pPr>
        <w:numPr>
          <w:ilvl w:val="0"/>
          <w:numId w:val="3"/>
        </w:numPr>
        <w:tabs>
          <w:tab w:val="clear" w:pos="420"/>
        </w:tabs>
        <w:ind w:left="425" w:leftChars="0" w:hanging="425" w:firstLineChars="0"/>
        <w:rPr>
          <w:rFonts w:hint="eastAsia"/>
          <w:lang w:val="en-US" w:eastAsia="zh"/>
        </w:rPr>
      </w:pPr>
      <w:r>
        <w:rPr>
          <w:rFonts w:hint="eastAsia"/>
          <w:lang w:val="en-US" w:eastAsia="zh-CN"/>
        </w:rPr>
        <w:t>功能项配置区域</w:t>
      </w:r>
    </w:p>
    <w:p>
      <w:pPr>
        <w:numPr>
          <w:ilvl w:val="0"/>
          <w:numId w:val="0"/>
        </w:numPr>
        <w:ind w:left="420" w:leftChars="0"/>
        <w:rPr>
          <w:rFonts w:hint="eastAsia"/>
          <w:lang w:val="en-US" w:eastAsia="zh-CN"/>
        </w:rPr>
      </w:pPr>
      <w:r>
        <w:rPr>
          <w:rFonts w:hint="eastAsia"/>
          <w:lang w:val="en-US" w:eastAsia="zh-CN"/>
        </w:rPr>
        <w:t>功能项配置区域显示的是左侧功能项列表中所选择的功能项对应的配置界面，该配置界面由模块提供。</w:t>
      </w:r>
    </w:p>
    <w:p>
      <w:pPr>
        <w:numPr>
          <w:ilvl w:val="0"/>
          <w:numId w:val="4"/>
        </w:numPr>
        <w:tabs>
          <w:tab w:val="clear" w:pos="420"/>
        </w:tabs>
        <w:ind w:left="420" w:leftChars="0" w:hanging="420" w:firstLineChars="0"/>
        <w:rPr>
          <w:rFonts w:hint="eastAsia"/>
          <w:lang w:val="en-US" w:eastAsia="zh-CN"/>
        </w:rPr>
      </w:pPr>
      <w:r>
        <w:rPr>
          <w:rFonts w:hint="eastAsia"/>
          <w:lang w:val="en-US" w:eastAsia="zh-CN"/>
        </w:rPr>
        <w:t>搜索区域</w:t>
      </w:r>
    </w:p>
    <w:p>
      <w:pPr>
        <w:numPr>
          <w:ilvl w:val="0"/>
          <w:numId w:val="0"/>
        </w:numPr>
        <w:ind w:left="420" w:leftChars="0"/>
        <w:rPr>
          <w:rFonts w:hint="eastAsia"/>
          <w:lang w:val="en-US" w:eastAsia="zh-CN"/>
        </w:rPr>
      </w:pPr>
      <w:r>
        <w:rPr>
          <w:rFonts w:hint="eastAsia"/>
          <w:lang w:val="en-US" w:eastAsia="zh-CN"/>
        </w:rPr>
        <w:t>搜索区域提供基于关键字的功能项搜索功能，搜索结果以列表的方式显示在搜索框的下方，用户选择搜索结果项后直接跳转到对应的功能项配置界面。</w:t>
      </w:r>
    </w:p>
    <w:p>
      <w:pPr>
        <w:numPr>
          <w:ilvl w:val="0"/>
          <w:numId w:val="0"/>
        </w:numPr>
        <w:ind w:left="420" w:leftChars="0"/>
        <w:rPr>
          <w:rFonts w:hint="eastAsia" w:eastAsiaTheme="minorEastAsia"/>
          <w:lang w:val="en-US" w:eastAsia="zh-CN"/>
        </w:rPr>
      </w:pPr>
      <w:ins w:id="0" w:author="kylin" w:date="2020-11-10T17:50:14Z">
        <w:r>
          <w:rPr>
            <w:rFonts w:hint="eastAsia"/>
            <w:lang w:val="en-US" w:eastAsia="zh-CN"/>
          </w:rPr>
          <w:t>模块</w:t>
        </w:r>
      </w:ins>
      <w:ins w:id="1" w:author="kylin" w:date="2020-11-10T17:50:17Z">
        <w:r>
          <w:rPr>
            <w:rFonts w:hint="eastAsia"/>
            <w:lang w:val="en-US" w:eastAsia="zh-CN"/>
          </w:rPr>
          <w:t>分类项</w:t>
        </w:r>
      </w:ins>
      <w:ins w:id="2" w:author="kylin" w:date="2020-11-10T17:50:18Z">
        <w:r>
          <w:rPr>
            <w:rFonts w:hint="eastAsia"/>
            <w:lang w:val="en-US" w:eastAsia="zh-CN"/>
          </w:rPr>
          <w:t>、</w:t>
        </w:r>
      </w:ins>
      <w:ins w:id="3" w:author="kylin" w:date="2020-11-10T17:50:25Z">
        <w:r>
          <w:rPr>
            <w:rFonts w:hint="eastAsia"/>
            <w:lang w:val="en-US" w:eastAsia="zh-CN"/>
          </w:rPr>
          <w:t>模块</w:t>
        </w:r>
      </w:ins>
      <w:ins w:id="4" w:author="kylin" w:date="2020-11-10T17:50:21Z">
        <w:r>
          <w:rPr>
            <w:rFonts w:hint="eastAsia"/>
            <w:lang w:val="en-US" w:eastAsia="zh-CN"/>
          </w:rPr>
          <w:t>功能项</w:t>
        </w:r>
      </w:ins>
      <w:ins w:id="5" w:author="kylin" w:date="2020-11-10T17:50:29Z">
        <w:r>
          <w:rPr>
            <w:rFonts w:hint="eastAsia"/>
            <w:lang w:val="en-US" w:eastAsia="zh-CN"/>
          </w:rPr>
          <w:t>都</w:t>
        </w:r>
      </w:ins>
      <w:ins w:id="6" w:author="kylin" w:date="2020-11-10T17:50:49Z">
        <w:r>
          <w:rPr>
            <w:rFonts w:hint="eastAsia"/>
            <w:lang w:val="en-US" w:eastAsia="zh-CN"/>
          </w:rPr>
          <w:t>可以</w:t>
        </w:r>
      </w:ins>
      <w:ins w:id="7" w:author="kylin" w:date="2020-11-10T17:50:30Z">
        <w:r>
          <w:rPr>
            <w:rFonts w:hint="eastAsia"/>
            <w:lang w:val="en-US" w:eastAsia="zh-CN"/>
          </w:rPr>
          <w:t>通过</w:t>
        </w:r>
      </w:ins>
      <w:ins w:id="8" w:author="kylin" w:date="2020-11-10T17:50:31Z">
        <w:r>
          <w:rPr>
            <w:rFonts w:hint="eastAsia"/>
            <w:lang w:val="en-US" w:eastAsia="zh-CN"/>
          </w:rPr>
          <w:t>提供</w:t>
        </w:r>
      </w:ins>
      <w:ins w:id="9" w:author="kylin" w:date="2020-11-10T17:50:32Z">
        <w:r>
          <w:rPr>
            <w:rFonts w:hint="eastAsia"/>
            <w:lang w:val="en-US" w:eastAsia="zh-CN"/>
          </w:rPr>
          <w:t>搜索</w:t>
        </w:r>
      </w:ins>
      <w:ins w:id="10" w:author="kylin" w:date="2020-11-10T17:50:33Z">
        <w:r>
          <w:rPr>
            <w:rFonts w:hint="eastAsia"/>
            <w:lang w:val="en-US" w:eastAsia="zh-CN"/>
          </w:rPr>
          <w:t>关键字</w:t>
        </w:r>
      </w:ins>
      <w:ins w:id="11" w:author="kylin" w:date="2020-11-10T17:50:37Z">
        <w:r>
          <w:rPr>
            <w:rFonts w:hint="eastAsia"/>
            <w:lang w:val="en-US" w:eastAsia="zh-CN"/>
          </w:rPr>
          <w:t>来</w:t>
        </w:r>
      </w:ins>
      <w:ins w:id="12" w:author="kylin" w:date="2020-11-10T17:50:39Z">
        <w:r>
          <w:rPr>
            <w:rFonts w:hint="eastAsia"/>
            <w:lang w:val="en-US" w:eastAsia="zh-CN"/>
          </w:rPr>
          <w:t>作为</w:t>
        </w:r>
      </w:ins>
      <w:ins w:id="13" w:author="kylin" w:date="2020-11-10T17:50:40Z">
        <w:r>
          <w:rPr>
            <w:rFonts w:hint="eastAsia"/>
            <w:lang w:val="en-US" w:eastAsia="zh-CN"/>
          </w:rPr>
          <w:t>搜索</w:t>
        </w:r>
      </w:ins>
      <w:ins w:id="14" w:author="kylin" w:date="2020-11-10T17:50:54Z">
        <w:r>
          <w:rPr>
            <w:rFonts w:hint="eastAsia"/>
            <w:lang w:val="en-US" w:eastAsia="zh-CN"/>
          </w:rPr>
          <w:t>定位</w:t>
        </w:r>
      </w:ins>
      <w:ins w:id="15" w:author="kylin" w:date="2020-11-10T17:50:55Z">
        <w:r>
          <w:rPr>
            <w:rFonts w:hint="eastAsia"/>
            <w:lang w:val="en-US" w:eastAsia="zh-CN"/>
          </w:rPr>
          <w:t>的</w:t>
        </w:r>
      </w:ins>
      <w:ins w:id="16" w:author="kylin" w:date="2020-11-10T17:50:57Z">
        <w:r>
          <w:rPr>
            <w:rFonts w:hint="eastAsia"/>
            <w:lang w:val="en-US" w:eastAsia="zh-CN"/>
          </w:rPr>
          <w:t>依据。</w:t>
        </w:r>
      </w:ins>
      <w:bookmarkStart w:id="0" w:name="_GoBack"/>
      <w:bookmarkEnd w:id="0"/>
    </w:p>
    <w:p>
      <w:pPr>
        <w:pStyle w:val="4"/>
        <w:bidi w:val="0"/>
        <w:rPr>
          <w:rFonts w:hint="eastAsia"/>
          <w:lang w:val="en-US" w:eastAsia="zh-CN"/>
        </w:rPr>
      </w:pPr>
      <w:r>
        <w:rPr>
          <w:rFonts w:hint="eastAsia"/>
          <w:lang w:val="en-US" w:eastAsia="zh-CN"/>
        </w:rPr>
        <w:t>概要设计</w:t>
      </w:r>
    </w:p>
    <w:p>
      <w:pPr>
        <w:pStyle w:val="5"/>
        <w:bidi w:val="0"/>
        <w:rPr>
          <w:rFonts w:hint="eastAsia"/>
          <w:lang w:val="en-US" w:eastAsia="zh-CN"/>
        </w:rPr>
      </w:pPr>
      <w:r>
        <w:rPr>
          <w:rFonts w:hint="eastAsia"/>
          <w:lang w:val="en-US" w:eastAsia="zh-CN"/>
        </w:rPr>
        <w:t>模块分类</w:t>
      </w:r>
    </w:p>
    <w:p>
      <w:pPr>
        <w:ind w:firstLine="420" w:firstLineChars="0"/>
        <w:rPr>
          <w:rFonts w:hint="eastAsia"/>
          <w:lang w:val="en-US" w:eastAsia="zh-CN"/>
        </w:rPr>
      </w:pPr>
      <w:r>
        <w:rPr>
          <w:rFonts w:hint="eastAsia"/>
          <w:lang w:val="en-US" w:eastAsia="zh-CN"/>
        </w:rPr>
        <w:t>为了控制中心的模块分类可配置，每个分类采用</w:t>
      </w:r>
      <w:r>
        <w:rPr>
          <w:rFonts w:hint="eastAsia"/>
          <w:lang w:val="en-US" w:eastAsia="zh"/>
        </w:rPr>
        <w:t>desktop</w:t>
      </w:r>
      <w:r>
        <w:rPr>
          <w:rFonts w:hint="eastAsia"/>
          <w:lang w:val="en-US" w:eastAsia="zh-CN"/>
        </w:rPr>
        <w:t>文件的格式进行描述，并放到特定的目录下，便于控制中心加载。分类的描述文件中包含的信息包括分类名称、分类图标、分类的描述以及排序时的权重。</w:t>
      </w:r>
    </w:p>
    <w:p>
      <w:pPr>
        <w:ind w:firstLine="420" w:firstLineChars="0"/>
        <w:rPr>
          <w:rFonts w:hint="eastAsia" w:eastAsiaTheme="minorEastAsia"/>
          <w:lang w:val="en-US" w:eastAsia="zh"/>
        </w:rPr>
      </w:pPr>
      <w:r>
        <w:rPr>
          <w:rFonts w:hint="eastAsia"/>
          <w:lang w:val="en-US" w:eastAsia="zh-CN"/>
        </w:rPr>
        <w:t>分类描述文件的格式如下</w:t>
      </w:r>
      <w:r>
        <w:rPr>
          <w:rFonts w:hint="eastAsia"/>
          <w:lang w:val="en-US" w:eastAsia="zh"/>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default" w:ascii="Linux Libertine Mono O" w:hAnsi="Linux Libertine Mono O" w:cs="Linux Libertine Mono O"/>
          <w:i/>
          <w:iCs/>
          <w:sz w:val="18"/>
          <w:szCs w:val="18"/>
          <w:lang w:val="en-US" w:eastAsia="zh"/>
        </w:rPr>
        <w:t>[Desktop Entry]</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default" w:ascii="Linux Libertine Mono O" w:hAnsi="Linux Libertine Mono O" w:cs="Linux Libertine Mono O"/>
          <w:i/>
          <w:iCs/>
          <w:sz w:val="18"/>
          <w:szCs w:val="18"/>
          <w:lang w:val="en-US" w:eastAsia="zh"/>
        </w:rPr>
        <w:t>Name=accounts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default" w:ascii="Linux Libertine Mono O" w:hAnsi="Linux Libertine Mono O" w:cs="Linux Libertine Mono O"/>
          <w:i/>
          <w:iCs/>
          <w:sz w:val="18"/>
          <w:szCs w:val="18"/>
          <w:lang w:val="en-US" w:eastAsia="zh"/>
        </w:rPr>
        <w:t>Name[zh_CN]=账户设置</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Comment=manage user accounts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eastAsiaTheme="minorEastAsia"/>
          <w:i/>
          <w:iCs/>
          <w:sz w:val="18"/>
          <w:szCs w:val="18"/>
          <w:lang w:val="en-US" w:eastAsia="zh-CN"/>
        </w:rPr>
      </w:pPr>
      <w:r>
        <w:rPr>
          <w:rFonts w:hint="eastAsia" w:ascii="Linux Libertine Mono O" w:hAnsi="Linux Libertine Mono O" w:cs="Linux Libertine Mono O"/>
          <w:i/>
          <w:iCs/>
          <w:sz w:val="18"/>
          <w:szCs w:val="18"/>
          <w:lang w:val="en-US" w:eastAsia="zh"/>
        </w:rPr>
        <w:t>Comment[zh_CN]=</w:t>
      </w:r>
      <w:r>
        <w:rPr>
          <w:rFonts w:hint="eastAsia" w:ascii="Linux Libertine Mono O" w:hAnsi="Linux Libertine Mono O" w:cs="Linux Libertine Mono O"/>
          <w:i/>
          <w:iCs/>
          <w:sz w:val="18"/>
          <w:szCs w:val="18"/>
          <w:lang w:val="en-US" w:eastAsia="zh-CN"/>
        </w:rPr>
        <w:t>管理用户账户</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ins w:id="17" w:author="kylin" w:date="2020-11-10T17:35:15Z"/>
          <w:rFonts w:hint="default" w:ascii="Linux Libertine Mono O" w:hAnsi="Linux Libertine Mono O" w:cs="Linux Libertine Mono O"/>
          <w:i/>
          <w:iCs/>
          <w:sz w:val="18"/>
          <w:szCs w:val="18"/>
          <w:lang w:val="en-US" w:eastAsia="zh"/>
        </w:rPr>
      </w:pPr>
      <w:r>
        <w:rPr>
          <w:rFonts w:hint="default" w:ascii="Linux Libertine Mono O" w:hAnsi="Linux Libertine Mono O" w:cs="Linux Libertine Mono O"/>
          <w:i/>
          <w:iCs/>
          <w:sz w:val="18"/>
          <w:szCs w:val="18"/>
          <w:lang w:val="en-US" w:eastAsia="zh"/>
        </w:rPr>
        <w:t>Icon=avatar-default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eastAsiaTheme="minorEastAsia"/>
          <w:i/>
          <w:iCs/>
          <w:sz w:val="18"/>
          <w:szCs w:val="18"/>
          <w:lang w:val="en-US" w:eastAsia="zh-CN"/>
        </w:rPr>
      </w:pPr>
      <w:ins w:id="18" w:author="kylin" w:date="2020-11-10T17:35:15Z">
        <w:r>
          <w:rPr>
            <w:rFonts w:hint="eastAsia" w:ascii="Linux Libertine Mono O" w:hAnsi="Linux Libertine Mono O" w:cs="Linux Libertine Mono O"/>
            <w:i/>
            <w:iCs/>
            <w:sz w:val="18"/>
            <w:szCs w:val="18"/>
            <w:lang w:val="en-US" w:eastAsia="zh"/>
          </w:rPr>
          <w:t>K</w:t>
        </w:r>
      </w:ins>
      <w:ins w:id="19" w:author="kylin" w:date="2020-11-10T17:35:16Z">
        <w:r>
          <w:rPr>
            <w:rFonts w:hint="eastAsia" w:ascii="Linux Libertine Mono O" w:hAnsi="Linux Libertine Mono O" w:cs="Linux Libertine Mono O"/>
            <w:i/>
            <w:iCs/>
            <w:sz w:val="18"/>
            <w:szCs w:val="18"/>
            <w:lang w:val="en-US" w:eastAsia="zh"/>
          </w:rPr>
          <w:t>eywor</w:t>
        </w:r>
      </w:ins>
      <w:ins w:id="20" w:author="kylin" w:date="2020-11-10T17:35:17Z">
        <w:r>
          <w:rPr>
            <w:rFonts w:hint="eastAsia" w:ascii="Linux Libertine Mono O" w:hAnsi="Linux Libertine Mono O" w:cs="Linux Libertine Mono O"/>
            <w:i/>
            <w:iCs/>
            <w:sz w:val="18"/>
            <w:szCs w:val="18"/>
            <w:lang w:val="en-US" w:eastAsia="zh"/>
          </w:rPr>
          <w:t>ds</w:t>
        </w:r>
      </w:ins>
      <w:ins w:id="21" w:author="kylin" w:date="2020-11-10T17:35:18Z">
        <w:r>
          <w:rPr>
            <w:rFonts w:hint="eastAsia" w:ascii="Linux Libertine Mono O" w:hAnsi="Linux Libertine Mono O" w:cs="Linux Libertine Mono O"/>
            <w:i/>
            <w:iCs/>
            <w:sz w:val="18"/>
            <w:szCs w:val="18"/>
            <w:lang w:val="en-US" w:eastAsia="zh"/>
          </w:rPr>
          <w:t>=</w:t>
        </w:r>
      </w:ins>
      <w:ins w:id="22" w:author="kylin" w:date="2020-11-10T17:35:20Z">
        <w:r>
          <w:rPr>
            <w:rFonts w:hint="eastAsia" w:ascii="Linux Libertine Mono O" w:hAnsi="Linux Libertine Mono O" w:cs="Linux Libertine Mono O"/>
            <w:i/>
            <w:iCs/>
            <w:sz w:val="18"/>
            <w:szCs w:val="18"/>
            <w:lang w:val="en-US" w:eastAsia="zh-CN"/>
          </w:rPr>
          <w:t>账户</w:t>
        </w:r>
      </w:ins>
      <w:ins w:id="23" w:author="kylin" w:date="2020-11-10T17:35:21Z">
        <w:r>
          <w:rPr>
            <w:rFonts w:hint="eastAsia" w:ascii="Linux Libertine Mono O" w:hAnsi="Linux Libertine Mono O" w:cs="Linux Libertine Mono O"/>
            <w:i/>
            <w:iCs/>
            <w:sz w:val="18"/>
            <w:szCs w:val="18"/>
            <w:lang w:val="en-US" w:eastAsia="zh-CN"/>
          </w:rPr>
          <w:t>，</w:t>
        </w:r>
      </w:ins>
      <w:ins w:id="24" w:author="kylin" w:date="2020-11-10T17:35:22Z">
        <w:r>
          <w:rPr>
            <w:rFonts w:hint="eastAsia" w:ascii="Linux Libertine Mono O" w:hAnsi="Linux Libertine Mono O" w:cs="Linux Libertine Mono O"/>
            <w:i/>
            <w:iCs/>
            <w:sz w:val="18"/>
            <w:szCs w:val="18"/>
            <w:lang w:val="en-US" w:eastAsia="zh-CN"/>
          </w:rPr>
          <w:t>用户</w:t>
        </w:r>
      </w:ins>
      <w:ins w:id="25" w:author="kylin" w:date="2020-11-10T17:35:26Z">
        <w:r>
          <w:rPr>
            <w:rFonts w:hint="eastAsia" w:ascii="Linux Libertine Mono O" w:hAnsi="Linux Libertine Mono O" w:cs="Linux Libertine Mono O"/>
            <w:i/>
            <w:iCs/>
            <w:sz w:val="18"/>
            <w:szCs w:val="18"/>
            <w:lang w:val="en-US" w:eastAsia="zh-CN"/>
          </w:rPr>
          <w:t>，</w:t>
        </w:r>
      </w:ins>
      <w:ins w:id="26" w:author="kylin" w:date="2020-11-10T17:35:28Z">
        <w:r>
          <w:rPr>
            <w:rFonts w:hint="eastAsia" w:ascii="Linux Libertine Mono O" w:hAnsi="Linux Libertine Mono O" w:cs="Linux Libertine Mono O"/>
            <w:i/>
            <w:iCs/>
            <w:sz w:val="18"/>
            <w:szCs w:val="18"/>
            <w:lang w:val="en-US" w:eastAsia="zh-CN"/>
          </w:rPr>
          <w:t>帐号</w:t>
        </w:r>
      </w:ins>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default" w:ascii="Linux Libertine Mono O" w:hAnsi="Linux Libertine Mono O" w:cs="Linux Libertine Mono O"/>
          <w:i/>
          <w:iCs/>
          <w:sz w:val="18"/>
          <w:szCs w:val="18"/>
          <w:lang w:val="en-US" w:eastAsia="zh"/>
        </w:rPr>
        <w:t>Weight=2</w:t>
      </w:r>
    </w:p>
    <w:p>
      <w:pPr>
        <w:pStyle w:val="5"/>
        <w:bidi w:val="0"/>
        <w:rPr>
          <w:rFonts w:hint="eastAsia"/>
          <w:lang w:val="en-US" w:eastAsia="zh-CN"/>
        </w:rPr>
      </w:pPr>
      <w:r>
        <w:rPr>
          <w:rFonts w:hint="eastAsia"/>
          <w:lang w:val="en-US" w:eastAsia="zh-CN"/>
        </w:rPr>
        <w:t>功能模块</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lang w:val="en-US" w:eastAsia="zh-CN"/>
        </w:rPr>
      </w:pPr>
      <w:r>
        <w:rPr>
          <w:rFonts w:hint="eastAsia"/>
          <w:lang w:val="en-US" w:eastAsia="zh-CN"/>
        </w:rPr>
        <w:t>每个模块由模块描述文件和共享库文件组成，模块描述文件采用</w:t>
      </w:r>
      <w:r>
        <w:rPr>
          <w:rFonts w:hint="eastAsia"/>
          <w:lang w:val="en-US" w:eastAsia="zh"/>
        </w:rPr>
        <w:t>desktop</w:t>
      </w:r>
      <w:r>
        <w:rPr>
          <w:rFonts w:hint="eastAsia"/>
          <w:lang w:val="en-US" w:eastAsia="zh-CN"/>
        </w:rPr>
        <w:t>文件格式，提供模块的名称、描述、图标、搜索关键字和所属分类信息，共享库文件提供模块的功能项列表以及各个功能项的配置界面实现。</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eastAsiaTheme="minorEastAsia"/>
          <w:lang w:val="en-US" w:eastAsia="zh-CN"/>
        </w:rPr>
      </w:pPr>
      <w:r>
        <w:rPr>
          <w:rFonts w:hint="eastAsia"/>
          <w:lang w:val="en-US" w:eastAsia="zh-CN"/>
        </w:rPr>
        <w:t>为了便于控制中心加载，模块的描述文件需要放到特定目录下，模块的共享库文件位置由模块的描述文件中定义。</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ascii="Linux Libertine Mono O" w:hAnsi="Linux Libertine Mono O" w:cs="Linux Libertine Mono O"/>
          <w:i/>
          <w:iCs/>
          <w:sz w:val="18"/>
          <w:szCs w:val="18"/>
          <w:lang w:val="en-US" w:eastAsia="zh"/>
        </w:rPr>
      </w:pPr>
      <w:r>
        <w:rPr>
          <w:rFonts w:hint="eastAsia"/>
          <w:lang w:val="en-US" w:eastAsia="zh-CN"/>
        </w:rPr>
        <w:t>模块描述文件示例如下</w:t>
      </w:r>
      <w:r>
        <w:rPr>
          <w:rFonts w:hint="eastAsia"/>
          <w:lang w:val="en-US" w:eastAsia="zh"/>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[Desktop Entry]</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Name=Fonts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CN"/>
        </w:rPr>
      </w:pPr>
      <w:r>
        <w:rPr>
          <w:rFonts w:hint="eastAsia" w:ascii="Linux Libertine Mono O" w:hAnsi="Linux Libertine Mono O" w:cs="Linux Libertine Mono O"/>
          <w:i/>
          <w:iCs/>
          <w:sz w:val="18"/>
          <w:szCs w:val="18"/>
          <w:lang w:val="en-US" w:eastAsia="zh"/>
        </w:rPr>
        <w:t>Name[zh_CN]=</w:t>
      </w:r>
      <w:r>
        <w:rPr>
          <w:rFonts w:hint="eastAsia" w:ascii="Linux Libertine Mono O" w:hAnsi="Linux Libertine Mono O" w:cs="Linux Libertine Mono O"/>
          <w:i/>
          <w:iCs/>
          <w:sz w:val="18"/>
          <w:szCs w:val="18"/>
          <w:lang w:val="en-US" w:eastAsia="zh-CN"/>
        </w:rPr>
        <w:t>字体</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Comment=font settings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eastAsiaTheme="minorEastAsia"/>
          <w:i/>
          <w:iCs/>
          <w:sz w:val="18"/>
          <w:szCs w:val="18"/>
          <w:lang w:val="en-US" w:eastAsia="zh-CN"/>
        </w:rPr>
      </w:pPr>
      <w:r>
        <w:rPr>
          <w:rFonts w:hint="eastAsia" w:ascii="Linux Libertine Mono O" w:hAnsi="Linux Libertine Mono O" w:cs="Linux Libertine Mono O"/>
          <w:i/>
          <w:iCs/>
          <w:sz w:val="18"/>
          <w:szCs w:val="18"/>
          <w:lang w:val="en-US" w:eastAsia="zh"/>
        </w:rPr>
        <w:t>Comment[zh_CN]=</w:t>
      </w:r>
      <w:r>
        <w:rPr>
          <w:rFonts w:hint="eastAsia" w:ascii="Linux Libertine Mono O" w:hAnsi="Linux Libertine Mono O" w:cs="Linux Libertine Mono O"/>
          <w:i/>
          <w:iCs/>
          <w:sz w:val="18"/>
          <w:szCs w:val="18"/>
          <w:lang w:val="en-US" w:eastAsia="zh-CN"/>
        </w:rPr>
        <w:t>系统字体设置</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default"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Icon=fonts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del w:id="27" w:author="kylin" w:date="2020-11-10T17:35:43Z">
        <w:commentRangeStart w:id="0"/>
        <w:r>
          <w:rPr>
            <w:rFonts w:hint="eastAsia" w:ascii="Linux Libertine Mono O" w:hAnsi="Linux Libertine Mono O" w:cs="Linux Libertine Mono O"/>
            <w:i/>
            <w:iCs/>
            <w:sz w:val="18"/>
            <w:szCs w:val="18"/>
            <w:lang w:val="en-US" w:eastAsia="zh"/>
          </w:rPr>
          <w:delText>Keywords=font,appearance,personalize</w:delText>
        </w:r>
        <w:commentRangeEnd w:id="0"/>
      </w:del>
      <w:r>
        <w:commentReference w:id="0"/>
      </w:r>
      <w:r>
        <w:rPr>
          <w:rFonts w:hint="eastAsia" w:ascii="Linux Libertine Mono O" w:hAnsi="Linux Libertine Mono O" w:cs="Linux Libertine Mono O"/>
          <w:i/>
          <w:iCs/>
          <w:sz w:val="18"/>
          <w:szCs w:val="18"/>
          <w:lang w:val="en-US" w:eastAsia="zh"/>
        </w:rPr>
        <w:t>Weight=1</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eastAsiaTheme="minorEastAsia"/>
          <w:i/>
          <w:iCs/>
          <w:sz w:val="18"/>
          <w:szCs w:val="18"/>
          <w:lang w:val="en-US" w:eastAsia="zh-CN"/>
        </w:rPr>
      </w:pPr>
      <w:r>
        <w:rPr>
          <w:rFonts w:hint="eastAsia" w:ascii="Linux Libertine Mono O" w:hAnsi="Linux Libertine Mono O" w:cs="Linux Libertine Mono O"/>
          <w:i/>
          <w:iCs/>
          <w:sz w:val="18"/>
          <w:szCs w:val="18"/>
          <w:lang w:val="en-US" w:eastAsia="zh"/>
        </w:rPr>
        <w:t>Category=appearance</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r>
        <w:rPr>
          <w:rFonts w:hint="eastAsia" w:ascii="Linux Libertine Mono O" w:hAnsi="Linux Libertine Mono O" w:cs="Linux Libertine Mono O"/>
          <w:i/>
          <w:iCs/>
          <w:sz w:val="18"/>
          <w:szCs w:val="18"/>
          <w:lang w:val="en-US" w:eastAsia="zh"/>
        </w:rPr>
        <w:t>PluginFile=/usr/share/kiran-control-center/plugins/libaccounts.so</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ascii="Linux Libertine Mono O" w:hAnsi="Linux Libertine Mono O" w:cs="Linux Libertine Mono O"/>
          <w:i/>
          <w:iCs/>
          <w:sz w:val="18"/>
          <w:szCs w:val="18"/>
          <w:lang w:val="en-US" w:eastAsia="zh"/>
        </w:rPr>
      </w:pPr>
      <w:r>
        <w:rPr>
          <w:rFonts w:hint="eastAsia"/>
          <w:lang w:val="en-US" w:eastAsia="zh-CN"/>
        </w:rPr>
        <w:t>每个模块的共享库文件都以</w:t>
      </w:r>
      <w:r>
        <w:rPr>
          <w:rFonts w:hint="eastAsia"/>
          <w:lang w:val="en-US" w:eastAsia="zh"/>
        </w:rPr>
        <w:t>.so</w:t>
      </w:r>
      <w:r>
        <w:rPr>
          <w:rFonts w:hint="eastAsia"/>
          <w:lang w:val="en-US" w:eastAsia="zh-CN"/>
        </w:rPr>
        <w:t>形式存在，同时提供预先定义的一组接口来供控制中心调用。控制中心通过系统的</w:t>
      </w:r>
      <w:r>
        <w:rPr>
          <w:rFonts w:hint="eastAsia"/>
          <w:lang w:val="en-US" w:eastAsia="zh"/>
        </w:rPr>
        <w:t>dlopen</w:t>
      </w:r>
      <w:r>
        <w:rPr>
          <w:rFonts w:hint="eastAsia"/>
          <w:lang w:val="en-US" w:eastAsia="zh-CN"/>
        </w:rPr>
        <w:t>和</w:t>
      </w:r>
      <w:r>
        <w:rPr>
          <w:rFonts w:hint="eastAsia"/>
          <w:lang w:val="en-US" w:eastAsia="zh"/>
        </w:rPr>
        <w:t>dlsym</w:t>
      </w:r>
      <w:r>
        <w:rPr>
          <w:rFonts w:hint="eastAsia"/>
          <w:lang w:val="en-US" w:eastAsia="zh-CN"/>
        </w:rPr>
        <w:t>接口来加载模块共享库文件，调用内部定义的接口，以获取功能项列表以及对应的配置界面控件，完成模块的显示。</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lang w:val="en-US" w:eastAsia="zh"/>
        </w:rPr>
      </w:pPr>
      <w:r>
        <w:rPr>
          <w:rFonts w:hint="eastAsia"/>
          <w:lang w:val="en-US" w:eastAsia="zh-CN"/>
        </w:rPr>
        <w:t>模块共享库文件需要提供以下接口</w:t>
      </w:r>
      <w:r>
        <w:rPr>
          <w:rFonts w:hint="eastAsia"/>
          <w:lang w:val="en-US" w:eastAsia="zh"/>
        </w:rPr>
        <w:t>:</w:t>
      </w: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lang w:val="en-US" w:eastAsia="zh"/>
        </w:rPr>
      </w:pPr>
    </w:p>
    <w:tbl>
      <w:tblPr>
        <w:tblStyle w:val="9"/>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4"/>
        <w:gridCol w:w="259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4"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b/>
                <w:bCs/>
                <w:i/>
                <w:iCs/>
                <w:sz w:val="18"/>
                <w:szCs w:val="18"/>
                <w:vertAlign w:val="baseline"/>
                <w:lang w:val="en-US" w:eastAsia="zh-CN"/>
              </w:rPr>
            </w:pPr>
            <w:r>
              <w:rPr>
                <w:rFonts w:hint="eastAsia" w:ascii="Linux Libertine Mono O" w:hAnsi="Linux Libertine Mono O" w:cs="Linux Libertine Mono O"/>
                <w:b/>
                <w:bCs/>
                <w:i w:val="0"/>
                <w:iCs w:val="0"/>
                <w:sz w:val="18"/>
                <w:szCs w:val="18"/>
                <w:vertAlign w:val="baseline"/>
                <w:lang w:val="en-US" w:eastAsia="zh-CN"/>
              </w:rPr>
              <w:t>接口名称</w:t>
            </w:r>
          </w:p>
        </w:tc>
        <w:tc>
          <w:tcPr>
            <w:tcW w:w="259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b/>
                <w:bCs/>
                <w:i w:val="0"/>
                <w:iCs w:val="0"/>
                <w:sz w:val="18"/>
                <w:szCs w:val="18"/>
                <w:vertAlign w:val="baseline"/>
                <w:lang w:val="en-US" w:eastAsia="zh-CN"/>
              </w:rPr>
            </w:pPr>
            <w:r>
              <w:rPr>
                <w:rFonts w:hint="eastAsia" w:ascii="Linux Libertine Mono O" w:hAnsi="Linux Libertine Mono O" w:cs="Linux Libertine Mono O"/>
                <w:b/>
                <w:bCs/>
                <w:i w:val="0"/>
                <w:iCs w:val="0"/>
                <w:sz w:val="18"/>
                <w:szCs w:val="18"/>
                <w:vertAlign w:val="baseline"/>
                <w:lang w:val="en-US" w:eastAsia="zh-CN"/>
              </w:rPr>
              <w:t>接口描述</w:t>
            </w:r>
          </w:p>
        </w:tc>
        <w:tc>
          <w:tcPr>
            <w:tcW w:w="284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b/>
                <w:bCs/>
                <w:i w:val="0"/>
                <w:iCs w:val="0"/>
                <w:sz w:val="18"/>
                <w:szCs w:val="18"/>
                <w:vertAlign w:val="baseline"/>
                <w:lang w:val="en-US" w:eastAsia="zh-CN"/>
              </w:rPr>
            </w:pPr>
            <w:r>
              <w:rPr>
                <w:rFonts w:hint="eastAsia" w:ascii="Linux Libertine Mono O" w:hAnsi="Linux Libertine Mono O" w:cs="Linux Libertine Mono O"/>
                <w:b/>
                <w:bCs/>
                <w:i w:val="0"/>
                <w:iCs w:val="0"/>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4"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i/>
                <w:iCs/>
                <w:sz w:val="15"/>
                <w:szCs w:val="15"/>
                <w:vertAlign w:val="baseline"/>
                <w:lang w:val="en-US" w:eastAsia="zh"/>
              </w:rPr>
            </w:pPr>
            <w:r>
              <w:rPr>
                <w:rFonts w:hint="eastAsia" w:ascii="Linux Libertine Mono O" w:hAnsi="Linux Libertine Mono O" w:cs="Linux Libertine Mono O"/>
                <w:i/>
                <w:iCs/>
                <w:sz w:val="15"/>
                <w:szCs w:val="15"/>
                <w:vertAlign w:val="baseline"/>
                <w:lang w:val="en-US" w:eastAsia="zh"/>
              </w:rPr>
              <w:t>List&lt;string name, string icon</w:t>
            </w:r>
            <w:ins w:id="28" w:author="kylin" w:date="2020-11-10T17:36:59Z">
              <w:r>
                <w:rPr>
                  <w:rFonts w:hint="eastAsia" w:ascii="Linux Libertine Mono O" w:hAnsi="Linux Libertine Mono O" w:cs="Linux Libertine Mono O"/>
                  <w:i/>
                  <w:iCs/>
                  <w:sz w:val="15"/>
                  <w:szCs w:val="15"/>
                  <w:vertAlign w:val="baseline"/>
                  <w:lang w:val="en-US" w:eastAsia="zh"/>
                </w:rPr>
                <w:t xml:space="preserve">, </w:t>
              </w:r>
            </w:ins>
            <w:ins w:id="29" w:author="kylin" w:date="2020-11-10T17:37:00Z">
              <w:r>
                <w:rPr>
                  <w:rFonts w:hint="eastAsia" w:ascii="Linux Libertine Mono O" w:hAnsi="Linux Libertine Mono O" w:cs="Linux Libertine Mono O"/>
                  <w:i/>
                  <w:iCs/>
                  <w:sz w:val="15"/>
                  <w:szCs w:val="15"/>
                  <w:vertAlign w:val="baseline"/>
                  <w:lang w:val="en-US" w:eastAsia="zh"/>
                </w:rPr>
                <w:t xml:space="preserve">string </w:t>
              </w:r>
            </w:ins>
            <w:ins w:id="30" w:author="kylin" w:date="2020-11-10T17:37:01Z">
              <w:r>
                <w:rPr>
                  <w:rFonts w:hint="eastAsia" w:ascii="Linux Libertine Mono O" w:hAnsi="Linux Libertine Mono O" w:cs="Linux Libertine Mono O"/>
                  <w:i/>
                  <w:iCs/>
                  <w:sz w:val="15"/>
                  <w:szCs w:val="15"/>
                  <w:vertAlign w:val="baseline"/>
                  <w:lang w:val="en-US" w:eastAsia="zh"/>
                </w:rPr>
                <w:t>keywor</w:t>
              </w:r>
            </w:ins>
            <w:ins w:id="31" w:author="kylin" w:date="2020-11-10T17:37:02Z">
              <w:r>
                <w:rPr>
                  <w:rFonts w:hint="eastAsia" w:ascii="Linux Libertine Mono O" w:hAnsi="Linux Libertine Mono O" w:cs="Linux Libertine Mono O"/>
                  <w:i/>
                  <w:iCs/>
                  <w:sz w:val="15"/>
                  <w:szCs w:val="15"/>
                  <w:vertAlign w:val="baseline"/>
                  <w:lang w:val="en-US" w:eastAsia="zh"/>
                </w:rPr>
                <w:t>ds</w:t>
              </w:r>
            </w:ins>
            <w:r>
              <w:rPr>
                <w:rFonts w:hint="eastAsia" w:ascii="Linux Libertine Mono O" w:hAnsi="Linux Libertine Mono O" w:cs="Linux Libertine Mono O"/>
                <w:i/>
                <w:iCs/>
                <w:sz w:val="15"/>
                <w:szCs w:val="15"/>
                <w:vertAlign w:val="baseline"/>
                <w:lang w:val="en-US" w:eastAsia="zh"/>
              </w:rPr>
              <w:t>&gt;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i/>
                <w:iCs/>
                <w:sz w:val="18"/>
                <w:szCs w:val="18"/>
                <w:vertAlign w:val="baseline"/>
                <w:lang w:val="en-US" w:eastAsia="zh"/>
              </w:rPr>
            </w:pPr>
            <w:r>
              <w:rPr>
                <w:rFonts w:hint="eastAsia" w:ascii="Linux Libertine Mono O" w:hAnsi="Linux Libertine Mono O" w:cs="Linux Libertine Mono O"/>
                <w:i/>
                <w:iCs/>
                <w:sz w:val="15"/>
                <w:szCs w:val="15"/>
                <w:vertAlign w:val="baseline"/>
                <w:lang w:val="en-US" w:eastAsia="zh"/>
              </w:rPr>
              <w:t>get_subitems();</w:t>
            </w:r>
          </w:p>
        </w:tc>
        <w:tc>
          <w:tcPr>
            <w:tcW w:w="259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i w:val="0"/>
                <w:iCs w:val="0"/>
                <w:sz w:val="18"/>
                <w:szCs w:val="18"/>
                <w:vertAlign w:val="baseline"/>
                <w:lang w:val="en-US" w:eastAsia="zh-CN"/>
              </w:rPr>
            </w:pPr>
            <w:r>
              <w:rPr>
                <w:rFonts w:hint="eastAsia" w:ascii="Linux Libertine Mono O" w:hAnsi="Linux Libertine Mono O" w:cs="Linux Libertine Mono O"/>
                <w:i w:val="0"/>
                <w:iCs w:val="0"/>
                <w:sz w:val="18"/>
                <w:szCs w:val="18"/>
                <w:vertAlign w:val="baseline"/>
                <w:lang w:val="en-US" w:eastAsia="zh-CN"/>
              </w:rPr>
              <w:t>获取模块的功能项列表，每个功能项至少包括名称和图标</w:t>
            </w:r>
            <w:ins w:id="32" w:author="kylin" w:date="2020-11-10T17:37:21Z">
              <w:r>
                <w:rPr>
                  <w:rFonts w:hint="eastAsia" w:ascii="Linux Libertine Mono O" w:hAnsi="Linux Libertine Mono O" w:cs="Linux Libertine Mono O"/>
                  <w:i w:val="0"/>
                  <w:iCs w:val="0"/>
                  <w:sz w:val="18"/>
                  <w:szCs w:val="18"/>
                  <w:vertAlign w:val="baseline"/>
                  <w:lang w:val="en-US" w:eastAsia="zh-CN"/>
                </w:rPr>
                <w:t>，</w:t>
              </w:r>
            </w:ins>
            <w:ins w:id="33" w:author="kylin" w:date="2020-11-10T17:37:22Z">
              <w:r>
                <w:rPr>
                  <w:rFonts w:hint="eastAsia" w:ascii="Linux Libertine Mono O" w:hAnsi="Linux Libertine Mono O" w:cs="Linux Libertine Mono O"/>
                  <w:i w:val="0"/>
                  <w:iCs w:val="0"/>
                  <w:sz w:val="18"/>
                  <w:szCs w:val="18"/>
                  <w:vertAlign w:val="baseline"/>
                  <w:lang w:val="en-US" w:eastAsia="zh-CN"/>
                </w:rPr>
                <w:t>搜索</w:t>
              </w:r>
            </w:ins>
            <w:ins w:id="34" w:author="kylin" w:date="2020-11-10T17:37:24Z">
              <w:r>
                <w:rPr>
                  <w:rFonts w:hint="eastAsia" w:ascii="Linux Libertine Mono O" w:hAnsi="Linux Libertine Mono O" w:cs="Linux Libertine Mono O"/>
                  <w:i w:val="0"/>
                  <w:iCs w:val="0"/>
                  <w:sz w:val="18"/>
                  <w:szCs w:val="18"/>
                  <w:vertAlign w:val="baseline"/>
                  <w:lang w:val="en-US" w:eastAsia="zh-CN"/>
                </w:rPr>
                <w:t>关键字</w:t>
              </w:r>
            </w:ins>
          </w:p>
        </w:tc>
        <w:tc>
          <w:tcPr>
            <w:tcW w:w="284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i w:val="0"/>
                <w:iCs w:val="0"/>
                <w:sz w:val="18"/>
                <w:szCs w:val="18"/>
                <w:vertAlign w:val="baseline"/>
                <w:lang w:val="en-US" w:eastAsia="zh"/>
              </w:rPr>
            </w:pPr>
            <w:r>
              <w:rPr>
                <w:rFonts w:hint="eastAsia" w:ascii="Linux Libertine Mono O" w:hAnsi="Linux Libertine Mono O" w:cs="Linux Libertine Mono O"/>
                <w:i w:val="0"/>
                <w:iCs w:val="0"/>
                <w:sz w:val="18"/>
                <w:szCs w:val="18"/>
                <w:vertAlign w:val="baseline"/>
                <w:lang w:val="en-US" w:eastAsia="zh-CN"/>
              </w:rPr>
              <w:t>如果模块无功能项，可以返回空列表</w:t>
            </w:r>
            <w:ins w:id="35" w:author="kylin" w:date="2020-11-10T17:37:27Z">
              <w:r>
                <w:rPr>
                  <w:rFonts w:hint="eastAsia" w:ascii="Linux Libertine Mono O" w:hAnsi="Linux Libertine Mono O" w:cs="Linux Libertine Mono O"/>
                  <w:i w:val="0"/>
                  <w:iCs w:val="0"/>
                  <w:sz w:val="18"/>
                  <w:szCs w:val="18"/>
                  <w:vertAlign w:val="baseline"/>
                  <w:lang w:val="en-US" w:eastAsia="zh-CN"/>
                </w:rPr>
                <w:t>。</w:t>
              </w:r>
            </w:ins>
            <w:ins w:id="36" w:author="kylin" w:date="2020-11-10T17:37:31Z">
              <w:r>
                <w:rPr>
                  <w:rFonts w:hint="eastAsia" w:ascii="Linux Libertine Mono O" w:hAnsi="Linux Libertine Mono O" w:cs="Linux Libertine Mono O"/>
                  <w:i w:val="0"/>
                  <w:iCs w:val="0"/>
                  <w:sz w:val="18"/>
                  <w:szCs w:val="18"/>
                  <w:vertAlign w:val="baseline"/>
                  <w:lang w:val="en-US" w:eastAsia="zh-CN"/>
                </w:rPr>
                <w:t>搜索</w:t>
              </w:r>
            </w:ins>
            <w:ins w:id="37" w:author="kylin" w:date="2020-11-10T17:37:33Z">
              <w:r>
                <w:rPr>
                  <w:rFonts w:hint="eastAsia" w:ascii="Linux Libertine Mono O" w:hAnsi="Linux Libertine Mono O" w:cs="Linux Libertine Mono O"/>
                  <w:i w:val="0"/>
                  <w:iCs w:val="0"/>
                  <w:sz w:val="18"/>
                  <w:szCs w:val="18"/>
                  <w:vertAlign w:val="baseline"/>
                  <w:lang w:val="en-US" w:eastAsia="zh-CN"/>
                </w:rPr>
                <w:t>关键字</w:t>
              </w:r>
            </w:ins>
            <w:ins w:id="38" w:author="kylin" w:date="2020-11-10T17:37:35Z">
              <w:r>
                <w:rPr>
                  <w:rFonts w:hint="eastAsia" w:ascii="Linux Libertine Mono O" w:hAnsi="Linux Libertine Mono O" w:cs="Linux Libertine Mono O"/>
                  <w:i w:val="0"/>
                  <w:iCs w:val="0"/>
                  <w:sz w:val="18"/>
                  <w:szCs w:val="18"/>
                  <w:vertAlign w:val="baseline"/>
                  <w:lang w:val="en-US" w:eastAsia="zh-CN"/>
                </w:rPr>
                <w:t>为</w:t>
              </w:r>
            </w:ins>
            <w:ins w:id="39" w:author="kylin" w:date="2020-11-10T17:37:36Z">
              <w:r>
                <w:rPr>
                  <w:rFonts w:hint="eastAsia" w:ascii="Linux Libertine Mono O" w:hAnsi="Linux Libertine Mono O" w:cs="Linux Libertine Mono O"/>
                  <w:i w:val="0"/>
                  <w:iCs w:val="0"/>
                  <w:sz w:val="18"/>
                  <w:szCs w:val="18"/>
                  <w:vertAlign w:val="baseline"/>
                  <w:lang w:val="en-US" w:eastAsia="zh-CN"/>
                </w:rPr>
                <w:t>空的</w:t>
              </w:r>
            </w:ins>
            <w:ins w:id="40" w:author="kylin" w:date="2020-11-10T17:37:38Z">
              <w:r>
                <w:rPr>
                  <w:rFonts w:hint="eastAsia" w:ascii="Linux Libertine Mono O" w:hAnsi="Linux Libertine Mono O" w:cs="Linux Libertine Mono O"/>
                  <w:i w:val="0"/>
                  <w:iCs w:val="0"/>
                  <w:sz w:val="18"/>
                  <w:szCs w:val="18"/>
                  <w:vertAlign w:val="baseline"/>
                  <w:lang w:val="en-US" w:eastAsia="zh-CN"/>
                </w:rPr>
                <w:t>情况下，</w:t>
              </w:r>
            </w:ins>
            <w:ins w:id="41" w:author="kylin" w:date="2020-11-10T17:37:45Z">
              <w:r>
                <w:rPr>
                  <w:rFonts w:hint="eastAsia" w:ascii="Linux Libertine Mono O" w:hAnsi="Linux Libertine Mono O" w:cs="Linux Libertine Mono O"/>
                  <w:i w:val="0"/>
                  <w:iCs w:val="0"/>
                  <w:sz w:val="18"/>
                  <w:szCs w:val="18"/>
                  <w:vertAlign w:val="baseline"/>
                  <w:lang w:val="en-US" w:eastAsia="zh-CN"/>
                </w:rPr>
                <w:t>功能项</w:t>
              </w:r>
            </w:ins>
            <w:ins w:id="42" w:author="kylin" w:date="2020-11-10T17:37:47Z">
              <w:r>
                <w:rPr>
                  <w:rFonts w:hint="eastAsia" w:ascii="Linux Libertine Mono O" w:hAnsi="Linux Libertine Mono O" w:cs="Linux Libertine Mono O"/>
                  <w:i w:val="0"/>
                  <w:iCs w:val="0"/>
                  <w:sz w:val="18"/>
                  <w:szCs w:val="18"/>
                  <w:vertAlign w:val="baseline"/>
                  <w:lang w:val="en-US" w:eastAsia="zh-CN"/>
                </w:rPr>
                <w:t>名称</w:t>
              </w:r>
            </w:ins>
            <w:ins w:id="43" w:author="kylin" w:date="2020-11-10T17:37:48Z">
              <w:r>
                <w:rPr>
                  <w:rFonts w:hint="eastAsia" w:ascii="Linux Libertine Mono O" w:hAnsi="Linux Libertine Mono O" w:cs="Linux Libertine Mono O"/>
                  <w:i w:val="0"/>
                  <w:iCs w:val="0"/>
                  <w:sz w:val="18"/>
                  <w:szCs w:val="18"/>
                  <w:vertAlign w:val="baseline"/>
                  <w:lang w:val="en-US" w:eastAsia="zh-CN"/>
                </w:rPr>
                <w:t>将</w:t>
              </w:r>
            </w:ins>
            <w:ins w:id="44" w:author="kylin" w:date="2020-11-10T17:37:49Z">
              <w:r>
                <w:rPr>
                  <w:rFonts w:hint="eastAsia" w:ascii="Linux Libertine Mono O" w:hAnsi="Linux Libertine Mono O" w:cs="Linux Libertine Mono O"/>
                  <w:i w:val="0"/>
                  <w:iCs w:val="0"/>
                  <w:sz w:val="18"/>
                  <w:szCs w:val="18"/>
                  <w:vertAlign w:val="baseline"/>
                  <w:lang w:val="en-US" w:eastAsia="zh-CN"/>
                </w:rPr>
                <w:t>用于</w:t>
              </w:r>
            </w:ins>
            <w:ins w:id="45" w:author="kylin" w:date="2020-11-10T17:37:51Z">
              <w:r>
                <w:rPr>
                  <w:rFonts w:hint="eastAsia" w:ascii="Linux Libertine Mono O" w:hAnsi="Linux Libertine Mono O" w:cs="Linux Libertine Mono O"/>
                  <w:i w:val="0"/>
                  <w:iCs w:val="0"/>
                  <w:sz w:val="18"/>
                  <w:szCs w:val="18"/>
                  <w:vertAlign w:val="baseline"/>
                  <w:lang w:val="en-US" w:eastAsia="zh-CN"/>
                </w:rPr>
                <w:t>关键字</w:t>
              </w:r>
            </w:ins>
            <w:ins w:id="46" w:author="kylin" w:date="2020-11-10T17:37:52Z">
              <w:r>
                <w:rPr>
                  <w:rFonts w:hint="eastAsia" w:ascii="Linux Libertine Mono O" w:hAnsi="Linux Libertine Mono O" w:cs="Linux Libertine Mono O"/>
                  <w:i w:val="0"/>
                  <w:iCs w:val="0"/>
                  <w:sz w:val="18"/>
                  <w:szCs w:val="18"/>
                  <w:vertAlign w:val="baseline"/>
                  <w:lang w:val="en-US" w:eastAsia="zh-CN"/>
                </w:rPr>
                <w:t>搜索</w:t>
              </w:r>
            </w:ins>
            <w:r>
              <w:rPr>
                <w:rFonts w:hint="eastAsia" w:ascii="Linux Libertine Mono O" w:hAnsi="Linux Libertine Mono O" w:cs="Linux Libertine Mono O"/>
                <w:i w:val="0"/>
                <w:i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4"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i/>
                <w:iCs/>
                <w:sz w:val="18"/>
                <w:szCs w:val="18"/>
                <w:vertAlign w:val="baseline"/>
                <w:lang w:val="en-US" w:eastAsia="zh"/>
              </w:rPr>
            </w:pPr>
            <w:r>
              <w:rPr>
                <w:rFonts w:hint="eastAsia" w:ascii="Linux Libertine Mono O" w:hAnsi="Linux Libertine Mono O" w:cs="Linux Libertine Mono O"/>
                <w:i/>
                <w:iCs/>
                <w:sz w:val="15"/>
                <w:szCs w:val="15"/>
                <w:vertAlign w:val="baseline"/>
                <w:lang w:val="en-US" w:eastAsia="zh"/>
              </w:rPr>
              <w:t>Widget *get_subitem_widget(string name)</w:t>
            </w:r>
          </w:p>
        </w:tc>
        <w:tc>
          <w:tcPr>
            <w:tcW w:w="259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eastAsia" w:ascii="Linux Libertine Mono O" w:hAnsi="Linux Libertine Mono O" w:cs="Linux Libertine Mono O" w:eastAsiaTheme="minorEastAsia"/>
                <w:i w:val="0"/>
                <w:iCs w:val="0"/>
                <w:sz w:val="18"/>
                <w:szCs w:val="18"/>
                <w:vertAlign w:val="baseline"/>
                <w:lang w:val="en-US" w:eastAsia="zh-CN"/>
              </w:rPr>
            </w:pPr>
            <w:r>
              <w:rPr>
                <w:rFonts w:hint="eastAsia" w:ascii="Linux Libertine Mono O" w:hAnsi="Linux Libertine Mono O" w:cs="Linux Libertine Mono O"/>
                <w:i w:val="0"/>
                <w:iCs w:val="0"/>
                <w:sz w:val="18"/>
                <w:szCs w:val="18"/>
                <w:vertAlign w:val="baseline"/>
                <w:lang w:val="en-US" w:eastAsia="zh-CN"/>
              </w:rPr>
              <w:t>获取给定名称的功能项的配置界面控件</w:t>
            </w:r>
          </w:p>
        </w:tc>
        <w:tc>
          <w:tcPr>
            <w:tcW w:w="284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eastAsiaTheme="minorEastAsia"/>
                <w:i w:val="0"/>
                <w:iCs w:val="0"/>
                <w:sz w:val="18"/>
                <w:szCs w:val="18"/>
                <w:vertAlign w:val="baseline"/>
                <w:lang w:val="en-US" w:eastAsia="zh"/>
              </w:rPr>
            </w:pPr>
            <w:r>
              <w:rPr>
                <w:rFonts w:hint="eastAsia" w:ascii="Linux Libertine Mono O" w:hAnsi="Linux Libertine Mono O" w:cs="Linux Libertine Mono O"/>
                <w:i w:val="0"/>
                <w:iCs w:val="0"/>
                <w:sz w:val="18"/>
                <w:szCs w:val="18"/>
                <w:vertAlign w:val="baseline"/>
                <w:lang w:val="en-US" w:eastAsia="zh-CN"/>
              </w:rPr>
              <w:t>如果无名称为</w:t>
            </w:r>
            <w:r>
              <w:rPr>
                <w:rFonts w:hint="eastAsia" w:ascii="Linux Libertine Mono O" w:hAnsi="Linux Libertine Mono O" w:cs="Linux Libertine Mono O"/>
                <w:i w:val="0"/>
                <w:iCs w:val="0"/>
                <w:sz w:val="18"/>
                <w:szCs w:val="18"/>
                <w:vertAlign w:val="baseline"/>
                <w:lang w:val="en-US" w:eastAsia="zh"/>
              </w:rPr>
              <w:t>name</w:t>
            </w:r>
            <w:r>
              <w:rPr>
                <w:rFonts w:hint="eastAsia" w:ascii="Linux Libertine Mono O" w:hAnsi="Linux Libertine Mono O" w:cs="Linux Libertine Mono O"/>
                <w:i w:val="0"/>
                <w:iCs w:val="0"/>
                <w:sz w:val="18"/>
                <w:szCs w:val="18"/>
                <w:vertAlign w:val="baseline"/>
                <w:lang w:val="en-US" w:eastAsia="zh-CN"/>
              </w:rPr>
              <w:t>的功能项，返回</w:t>
            </w:r>
            <w:r>
              <w:rPr>
                <w:rFonts w:hint="eastAsia" w:ascii="Linux Libertine Mono O" w:hAnsi="Linux Libertine Mono O" w:cs="Linux Libertine Mono O"/>
                <w:i w:val="0"/>
                <w:iCs w:val="0"/>
                <w:sz w:val="18"/>
                <w:szCs w:val="18"/>
                <w:vertAlign w:val="baseline"/>
                <w:lang w:val="en-US" w:eastAsia="zh"/>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4"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i/>
                <w:iCs/>
                <w:sz w:val="18"/>
                <w:szCs w:val="18"/>
                <w:vertAlign w:val="baseline"/>
                <w:lang w:val="en-US" w:eastAsia="zh"/>
              </w:rPr>
            </w:pPr>
            <w:r>
              <w:rPr>
                <w:rFonts w:hint="eastAsia" w:ascii="Linux Libertine Mono O" w:hAnsi="Linux Libertine Mono O" w:cs="Linux Libertine Mono O"/>
                <w:i/>
                <w:iCs/>
                <w:sz w:val="15"/>
                <w:szCs w:val="15"/>
                <w:vertAlign w:val="baseline"/>
                <w:lang w:val="en-US" w:eastAsia="zh"/>
              </w:rPr>
              <w:t>String get_translation_path();</w:t>
            </w:r>
          </w:p>
        </w:tc>
        <w:tc>
          <w:tcPr>
            <w:tcW w:w="259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eastAsiaTheme="minorEastAsia"/>
                <w:i w:val="0"/>
                <w:iCs w:val="0"/>
                <w:sz w:val="18"/>
                <w:szCs w:val="18"/>
                <w:vertAlign w:val="baseline"/>
                <w:lang w:val="en-US" w:eastAsia="zh-CN"/>
              </w:rPr>
            </w:pPr>
            <w:r>
              <w:rPr>
                <w:rFonts w:hint="eastAsia" w:ascii="Linux Libertine Mono O" w:hAnsi="Linux Libertine Mono O" w:cs="Linux Libertine Mono O"/>
                <w:i w:val="0"/>
                <w:iCs w:val="0"/>
                <w:sz w:val="18"/>
                <w:szCs w:val="18"/>
                <w:vertAlign w:val="baseline"/>
                <w:lang w:val="en-US" w:eastAsia="zh-CN"/>
              </w:rPr>
              <w:t>获取模块的翻译文件路径</w:t>
            </w:r>
          </w:p>
        </w:tc>
        <w:tc>
          <w:tcPr>
            <w:tcW w:w="284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rFonts w:hint="default" w:ascii="Linux Libertine Mono O" w:hAnsi="Linux Libertine Mono O" w:cs="Linux Libertine Mono O" w:eastAsiaTheme="minorEastAsia"/>
                <w:i w:val="0"/>
                <w:iCs w:val="0"/>
                <w:sz w:val="18"/>
                <w:szCs w:val="18"/>
                <w:vertAlign w:val="baseline"/>
                <w:lang w:val="en-US" w:eastAsia="zh"/>
              </w:rPr>
            </w:pPr>
            <w:r>
              <w:rPr>
                <w:rFonts w:hint="eastAsia" w:ascii="Linux Libertine Mono O" w:hAnsi="Linux Libertine Mono O" w:cs="Linux Libertine Mono O"/>
                <w:i w:val="0"/>
                <w:iCs w:val="0"/>
                <w:sz w:val="18"/>
                <w:szCs w:val="18"/>
                <w:vertAlign w:val="baseline"/>
                <w:lang w:val="en-US" w:eastAsia="zh-CN"/>
              </w:rPr>
              <w:t>无翻译文件返回</w:t>
            </w:r>
            <w:r>
              <w:rPr>
                <w:rFonts w:hint="default" w:ascii="Linux Libertine Mono O" w:hAnsi="Linux Libertine Mono O" w:cs="Linux Libertine Mono O"/>
                <w:i w:val="0"/>
                <w:iCs w:val="0"/>
                <w:sz w:val="18"/>
                <w:szCs w:val="18"/>
                <w:vertAlign w:val="baseline"/>
                <w:lang w:val="en-US" w:eastAsia="zh"/>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47" w:author="kylin" w:date="2020-11-10T17:38:02Z"/>
        </w:trPr>
        <w:tc>
          <w:tcPr>
            <w:tcW w:w="2954"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ins w:id="48" w:author="kylin" w:date="2020-11-10T17:38:02Z"/>
                <w:rFonts w:hint="default" w:ascii="Linux Libertine Mono O" w:hAnsi="Linux Libertine Mono O" w:cs="Linux Libertine Mono O"/>
                <w:i/>
                <w:iCs/>
                <w:sz w:val="15"/>
                <w:szCs w:val="15"/>
                <w:vertAlign w:val="baseline"/>
                <w:lang w:val="en-US" w:eastAsia="zh"/>
              </w:rPr>
            </w:pPr>
            <w:ins w:id="49" w:author="kylin" w:date="2020-11-10T17:38:04Z">
              <w:r>
                <w:rPr>
                  <w:rFonts w:hint="eastAsia" w:ascii="Linux Libertine Mono O" w:hAnsi="Linux Libertine Mono O" w:cs="Linux Libertine Mono O"/>
                  <w:i/>
                  <w:iCs/>
                  <w:sz w:val="15"/>
                  <w:szCs w:val="15"/>
                  <w:vertAlign w:val="baseline"/>
                  <w:lang w:val="en-US" w:eastAsia="zh"/>
                </w:rPr>
                <w:t>Boo</w:t>
              </w:r>
            </w:ins>
            <w:ins w:id="50" w:author="kylin" w:date="2020-11-10T17:38:05Z">
              <w:r>
                <w:rPr>
                  <w:rFonts w:hint="eastAsia" w:ascii="Linux Libertine Mono O" w:hAnsi="Linux Libertine Mono O" w:cs="Linux Libertine Mono O"/>
                  <w:i/>
                  <w:iCs/>
                  <w:sz w:val="15"/>
                  <w:szCs w:val="15"/>
                  <w:vertAlign w:val="baseline"/>
                  <w:lang w:val="en-US" w:eastAsia="zh"/>
                </w:rPr>
                <w:t xml:space="preserve">l </w:t>
              </w:r>
            </w:ins>
            <w:ins w:id="51" w:author="kylin" w:date="2020-11-10T17:38:06Z">
              <w:r>
                <w:rPr>
                  <w:rFonts w:hint="eastAsia" w:ascii="Linux Libertine Mono O" w:hAnsi="Linux Libertine Mono O" w:cs="Linux Libertine Mono O"/>
                  <w:i/>
                  <w:iCs/>
                  <w:sz w:val="15"/>
                  <w:szCs w:val="15"/>
                  <w:vertAlign w:val="baseline"/>
                  <w:lang w:val="en-US" w:eastAsia="zh"/>
                </w:rPr>
                <w:t>ha</w:t>
              </w:r>
            </w:ins>
            <w:ins w:id="52" w:author="kylin" w:date="2020-11-10T17:38:07Z">
              <w:r>
                <w:rPr>
                  <w:rFonts w:hint="eastAsia" w:ascii="Linux Libertine Mono O" w:hAnsi="Linux Libertine Mono O" w:cs="Linux Libertine Mono O"/>
                  <w:i/>
                  <w:iCs/>
                  <w:sz w:val="15"/>
                  <w:szCs w:val="15"/>
                  <w:vertAlign w:val="baseline"/>
                  <w:lang w:val="en-US" w:eastAsia="zh"/>
                </w:rPr>
                <w:t>s_un</w:t>
              </w:r>
            </w:ins>
            <w:ins w:id="53" w:author="kylin" w:date="2020-11-10T17:38:08Z">
              <w:r>
                <w:rPr>
                  <w:rFonts w:hint="eastAsia" w:ascii="Linux Libertine Mono O" w:hAnsi="Linux Libertine Mono O" w:cs="Linux Libertine Mono O"/>
                  <w:i/>
                  <w:iCs/>
                  <w:sz w:val="15"/>
                  <w:szCs w:val="15"/>
                  <w:vertAlign w:val="baseline"/>
                  <w:lang w:val="en-US" w:eastAsia="zh"/>
                </w:rPr>
                <w:t>save</w:t>
              </w:r>
            </w:ins>
            <w:ins w:id="54" w:author="kylin" w:date="2020-11-10T17:38:09Z">
              <w:r>
                <w:rPr>
                  <w:rFonts w:hint="eastAsia" w:ascii="Linux Libertine Mono O" w:hAnsi="Linux Libertine Mono O" w:cs="Linux Libertine Mono O"/>
                  <w:i/>
                  <w:iCs/>
                  <w:sz w:val="15"/>
                  <w:szCs w:val="15"/>
                  <w:vertAlign w:val="baseline"/>
                  <w:lang w:val="en-US" w:eastAsia="zh"/>
                </w:rPr>
                <w:t>d_</w:t>
              </w:r>
            </w:ins>
            <w:ins w:id="55" w:author="kylin" w:date="2020-11-10T17:38:13Z">
              <w:r>
                <w:rPr>
                  <w:rFonts w:hint="eastAsia" w:ascii="Linux Libertine Mono O" w:hAnsi="Linux Libertine Mono O" w:cs="Linux Libertine Mono O"/>
                  <w:i/>
                  <w:iCs/>
                  <w:sz w:val="15"/>
                  <w:szCs w:val="15"/>
                  <w:vertAlign w:val="baseline"/>
                  <w:lang w:val="en-US" w:eastAsia="zh"/>
                </w:rPr>
                <w:t>optio</w:t>
              </w:r>
            </w:ins>
            <w:ins w:id="56" w:author="kylin" w:date="2020-11-10T17:38:14Z">
              <w:r>
                <w:rPr>
                  <w:rFonts w:hint="eastAsia" w:ascii="Linux Libertine Mono O" w:hAnsi="Linux Libertine Mono O" w:cs="Linux Libertine Mono O"/>
                  <w:i/>
                  <w:iCs/>
                  <w:sz w:val="15"/>
                  <w:szCs w:val="15"/>
                  <w:vertAlign w:val="baseline"/>
                  <w:lang w:val="en-US" w:eastAsia="zh"/>
                </w:rPr>
                <w:t>ns()</w:t>
              </w:r>
            </w:ins>
            <w:ins w:id="57" w:author="kylin" w:date="2020-11-10T17:38:16Z">
              <w:r>
                <w:rPr>
                  <w:rFonts w:hint="eastAsia" w:ascii="Linux Libertine Mono O" w:hAnsi="Linux Libertine Mono O" w:cs="Linux Libertine Mono O"/>
                  <w:i/>
                  <w:iCs/>
                  <w:sz w:val="15"/>
                  <w:szCs w:val="15"/>
                  <w:vertAlign w:val="baseline"/>
                  <w:lang w:val="en-US" w:eastAsia="zh"/>
                </w:rPr>
                <w:t>;</w:t>
              </w:r>
            </w:ins>
          </w:p>
        </w:tc>
        <w:tc>
          <w:tcPr>
            <w:tcW w:w="259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ins w:id="58" w:author="kylin" w:date="2020-11-10T17:38:02Z"/>
                <w:rFonts w:hint="eastAsia" w:ascii="Linux Libertine Mono O" w:hAnsi="Linux Libertine Mono O" w:cs="Linux Libertine Mono O"/>
                <w:i w:val="0"/>
                <w:iCs w:val="0"/>
                <w:sz w:val="18"/>
                <w:szCs w:val="18"/>
                <w:vertAlign w:val="baseline"/>
                <w:lang w:val="en-US" w:eastAsia="zh-CN"/>
              </w:rPr>
            </w:pPr>
            <w:ins w:id="59" w:author="kylin" w:date="2020-11-10T17:38:26Z">
              <w:r>
                <w:rPr>
                  <w:rFonts w:hint="eastAsia" w:ascii="Linux Libertine Mono O" w:hAnsi="Linux Libertine Mono O" w:cs="Linux Libertine Mono O"/>
                  <w:i w:val="0"/>
                  <w:iCs w:val="0"/>
                  <w:sz w:val="18"/>
                  <w:szCs w:val="18"/>
                  <w:vertAlign w:val="baseline"/>
                  <w:lang w:val="en-US" w:eastAsia="zh-CN"/>
                </w:rPr>
                <w:t>当前</w:t>
              </w:r>
            </w:ins>
            <w:ins w:id="60" w:author="kylin" w:date="2020-11-10T17:38:28Z">
              <w:r>
                <w:rPr>
                  <w:rFonts w:hint="eastAsia" w:ascii="Linux Libertine Mono O" w:hAnsi="Linux Libertine Mono O" w:cs="Linux Libertine Mono O"/>
                  <w:i w:val="0"/>
                  <w:iCs w:val="0"/>
                  <w:sz w:val="18"/>
                  <w:szCs w:val="18"/>
                  <w:vertAlign w:val="baseline"/>
                  <w:lang w:val="en-US" w:eastAsia="zh-CN"/>
                </w:rPr>
                <w:t>功能项</w:t>
              </w:r>
            </w:ins>
            <w:ins w:id="61" w:author="kylin" w:date="2020-11-10T17:38:29Z">
              <w:r>
                <w:rPr>
                  <w:rFonts w:hint="eastAsia" w:ascii="Linux Libertine Mono O" w:hAnsi="Linux Libertine Mono O" w:cs="Linux Libertine Mono O"/>
                  <w:i w:val="0"/>
                  <w:iCs w:val="0"/>
                  <w:sz w:val="18"/>
                  <w:szCs w:val="18"/>
                  <w:vertAlign w:val="baseline"/>
                  <w:lang w:val="en-US" w:eastAsia="zh-CN"/>
                </w:rPr>
                <w:t>是否</w:t>
              </w:r>
            </w:ins>
            <w:ins w:id="62" w:author="kylin" w:date="2020-11-10T17:38:31Z">
              <w:r>
                <w:rPr>
                  <w:rFonts w:hint="eastAsia" w:ascii="Linux Libertine Mono O" w:hAnsi="Linux Libertine Mono O" w:cs="Linux Libertine Mono O"/>
                  <w:i w:val="0"/>
                  <w:iCs w:val="0"/>
                  <w:sz w:val="18"/>
                  <w:szCs w:val="18"/>
                  <w:vertAlign w:val="baseline"/>
                  <w:lang w:val="en-US" w:eastAsia="zh-CN"/>
                </w:rPr>
                <w:t>有</w:t>
              </w:r>
            </w:ins>
            <w:ins w:id="63" w:author="kylin" w:date="2020-11-10T17:38:32Z">
              <w:r>
                <w:rPr>
                  <w:rFonts w:hint="eastAsia" w:ascii="Linux Libertine Mono O" w:hAnsi="Linux Libertine Mono O" w:cs="Linux Libertine Mono O"/>
                  <w:i w:val="0"/>
                  <w:iCs w:val="0"/>
                  <w:sz w:val="18"/>
                  <w:szCs w:val="18"/>
                  <w:vertAlign w:val="baseline"/>
                  <w:lang w:val="en-US" w:eastAsia="zh-CN"/>
                </w:rPr>
                <w:t>未</w:t>
              </w:r>
            </w:ins>
            <w:ins w:id="64" w:author="kylin" w:date="2020-11-10T17:38:34Z">
              <w:r>
                <w:rPr>
                  <w:rFonts w:hint="eastAsia" w:ascii="Linux Libertine Mono O" w:hAnsi="Linux Libertine Mono O" w:cs="Linux Libertine Mono O"/>
                  <w:i w:val="0"/>
                  <w:iCs w:val="0"/>
                  <w:sz w:val="18"/>
                  <w:szCs w:val="18"/>
                  <w:vertAlign w:val="baseline"/>
                  <w:lang w:val="en-US" w:eastAsia="zh-CN"/>
                </w:rPr>
                <w:t>保存的</w:t>
              </w:r>
            </w:ins>
            <w:ins w:id="65" w:author="kylin" w:date="2020-11-10T17:38:35Z">
              <w:r>
                <w:rPr>
                  <w:rFonts w:hint="eastAsia" w:ascii="Linux Libertine Mono O" w:hAnsi="Linux Libertine Mono O" w:cs="Linux Libertine Mono O"/>
                  <w:i w:val="0"/>
                  <w:iCs w:val="0"/>
                  <w:sz w:val="18"/>
                  <w:szCs w:val="18"/>
                  <w:vertAlign w:val="baseline"/>
                  <w:lang w:val="en-US" w:eastAsia="zh-CN"/>
                </w:rPr>
                <w:t>内容</w:t>
              </w:r>
            </w:ins>
            <w:ins w:id="66" w:author="kylin" w:date="2020-11-10T17:38:37Z">
              <w:r>
                <w:rPr>
                  <w:rFonts w:hint="eastAsia" w:ascii="Linux Libertine Mono O" w:hAnsi="Linux Libertine Mono O" w:cs="Linux Libertine Mono O"/>
                  <w:i w:val="0"/>
                  <w:iCs w:val="0"/>
                  <w:sz w:val="18"/>
                  <w:szCs w:val="18"/>
                  <w:vertAlign w:val="baseline"/>
                  <w:lang w:val="en-US" w:eastAsia="zh-CN"/>
                </w:rPr>
                <w:t>。</w:t>
              </w:r>
            </w:ins>
          </w:p>
        </w:tc>
        <w:tc>
          <w:tcPr>
            <w:tcW w:w="2841" w:type="dxa"/>
          </w:tcPr>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both"/>
              <w:textAlignment w:val="auto"/>
              <w:rPr>
                <w:ins w:id="67" w:author="kylin" w:date="2020-11-10T17:38:02Z"/>
                <w:rFonts w:hint="eastAsia" w:ascii="Linux Libertine Mono O" w:hAnsi="Linux Libertine Mono O" w:cs="Linux Libertine Mono O"/>
                <w:i w:val="0"/>
                <w:iCs w:val="0"/>
                <w:sz w:val="18"/>
                <w:szCs w:val="18"/>
                <w:vertAlign w:val="baseline"/>
                <w:lang w:val="en-US" w:eastAsia="zh-CN"/>
              </w:rPr>
            </w:pPr>
            <w:ins w:id="68" w:author="kylin" w:date="2020-11-10T17:39:10Z">
              <w:r>
                <w:rPr>
                  <w:rFonts w:hint="eastAsia" w:ascii="Linux Libertine Mono O" w:hAnsi="Linux Libertine Mono O" w:cs="Linux Libertine Mono O"/>
                  <w:i w:val="0"/>
                  <w:iCs w:val="0"/>
                  <w:sz w:val="18"/>
                  <w:szCs w:val="18"/>
                  <w:vertAlign w:val="baseline"/>
                  <w:lang w:val="en-US" w:eastAsia="zh-CN"/>
                </w:rPr>
                <w:t>该接口在切换功能项以及关闭控制面板窗口时调用，用于询问用户</w:t>
              </w:r>
            </w:ins>
            <w:ins w:id="69" w:author="kylin" w:date="2020-11-10T17:39:19Z">
              <w:r>
                <w:rPr>
                  <w:rFonts w:hint="eastAsia" w:ascii="Linux Libertine Mono O" w:hAnsi="Linux Libertine Mono O" w:cs="Linux Libertine Mono O"/>
                  <w:i w:val="0"/>
                  <w:iCs w:val="0"/>
                  <w:sz w:val="18"/>
                  <w:szCs w:val="18"/>
                  <w:vertAlign w:val="baseline"/>
                  <w:lang w:val="en-US" w:eastAsia="zh-CN"/>
                </w:rPr>
                <w:t>是否</w:t>
              </w:r>
            </w:ins>
            <w:ins w:id="70" w:author="kylin" w:date="2020-11-10T17:39:21Z">
              <w:r>
                <w:rPr>
                  <w:rFonts w:hint="eastAsia" w:ascii="Linux Libertine Mono O" w:hAnsi="Linux Libertine Mono O" w:cs="Linux Libertine Mono O"/>
                  <w:i w:val="0"/>
                  <w:iCs w:val="0"/>
                  <w:sz w:val="18"/>
                  <w:szCs w:val="18"/>
                  <w:vertAlign w:val="baseline"/>
                  <w:lang w:val="en-US" w:eastAsia="zh-CN"/>
                </w:rPr>
                <w:t>需要</w:t>
              </w:r>
            </w:ins>
            <w:ins w:id="71" w:author="kylin" w:date="2020-11-10T17:39:23Z">
              <w:r>
                <w:rPr>
                  <w:rFonts w:hint="eastAsia" w:ascii="Linux Libertine Mono O" w:hAnsi="Linux Libertine Mono O" w:cs="Linux Libertine Mono O"/>
                  <w:i w:val="0"/>
                  <w:iCs w:val="0"/>
                  <w:sz w:val="18"/>
                  <w:szCs w:val="18"/>
                  <w:vertAlign w:val="baseline"/>
                  <w:lang w:val="en-US" w:eastAsia="zh-CN"/>
                </w:rPr>
                <w:t>保存</w:t>
              </w:r>
            </w:ins>
            <w:ins w:id="72" w:author="kylin" w:date="2020-11-10T17:39:25Z">
              <w:r>
                <w:rPr>
                  <w:rFonts w:hint="eastAsia" w:ascii="Linux Libertine Mono O" w:hAnsi="Linux Libertine Mono O" w:cs="Linux Libertine Mono O"/>
                  <w:i w:val="0"/>
                  <w:iCs w:val="0"/>
                  <w:sz w:val="18"/>
                  <w:szCs w:val="18"/>
                  <w:vertAlign w:val="baseline"/>
                  <w:lang w:val="en-US" w:eastAsia="zh-CN"/>
                </w:rPr>
                <w:t>已</w:t>
              </w:r>
            </w:ins>
            <w:ins w:id="73" w:author="kylin" w:date="2020-11-10T17:39:26Z">
              <w:r>
                <w:rPr>
                  <w:rFonts w:hint="eastAsia" w:ascii="Linux Libertine Mono O" w:hAnsi="Linux Libertine Mono O" w:cs="Linux Libertine Mono O"/>
                  <w:i w:val="0"/>
                  <w:iCs w:val="0"/>
                  <w:sz w:val="18"/>
                  <w:szCs w:val="18"/>
                  <w:vertAlign w:val="baseline"/>
                  <w:lang w:val="en-US" w:eastAsia="zh-CN"/>
                </w:rPr>
                <w:t>修改</w:t>
              </w:r>
            </w:ins>
            <w:ins w:id="74" w:author="kylin" w:date="2020-11-10T17:39:27Z">
              <w:r>
                <w:rPr>
                  <w:rFonts w:hint="eastAsia" w:ascii="Linux Libertine Mono O" w:hAnsi="Linux Libertine Mono O" w:cs="Linux Libertine Mono O"/>
                  <w:i w:val="0"/>
                  <w:iCs w:val="0"/>
                  <w:sz w:val="18"/>
                  <w:szCs w:val="18"/>
                  <w:vertAlign w:val="baseline"/>
                  <w:lang w:val="en-US" w:eastAsia="zh-CN"/>
                </w:rPr>
                <w:t>的</w:t>
              </w:r>
            </w:ins>
            <w:ins w:id="75" w:author="kylin" w:date="2020-11-10T17:39:28Z">
              <w:r>
                <w:rPr>
                  <w:rFonts w:hint="eastAsia" w:ascii="Linux Libertine Mono O" w:hAnsi="Linux Libertine Mono O" w:cs="Linux Libertine Mono O"/>
                  <w:i w:val="0"/>
                  <w:iCs w:val="0"/>
                  <w:sz w:val="18"/>
                  <w:szCs w:val="18"/>
                  <w:vertAlign w:val="baseline"/>
                  <w:lang w:val="en-US" w:eastAsia="zh-CN"/>
                </w:rPr>
                <w:t>内容</w:t>
              </w:r>
            </w:ins>
          </w:p>
        </w:tc>
      </w:tr>
    </w:tbl>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418" w:firstLineChars="0"/>
        <w:textAlignment w:val="auto"/>
        <w:rPr>
          <w:rFonts w:hint="eastAsia" w:ascii="Linux Libertine Mono O" w:hAnsi="Linux Libertine Mono O" w:cs="Linux Libertine Mono O"/>
          <w:i/>
          <w:iCs/>
          <w:sz w:val="18"/>
          <w:szCs w:val="18"/>
          <w:lang w:val="en-US" w:eastAsia="zh"/>
        </w:rPr>
      </w:pPr>
    </w:p>
    <w:p>
      <w:pPr>
        <w:keepNext w:val="0"/>
        <w:keepLines w:val="0"/>
        <w:pageBreakBefore w:val="0"/>
        <w:widowControl/>
        <w:kinsoku/>
        <w:wordWrap/>
        <w:overflowPunct/>
        <w:topLinePunct w:val="0"/>
        <w:autoSpaceDE/>
        <w:autoSpaceDN/>
        <w:bidi w:val="0"/>
        <w:adjustRightInd/>
        <w:snapToGrid/>
        <w:ind w:firstLine="400" w:firstLineChars="200"/>
        <w:textAlignment w:val="auto"/>
        <w:rPr>
          <w:rFonts w:hint="eastAsia"/>
          <w:lang w:val="en-US" w:eastAsia="zh-CN"/>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ylin" w:date="2020-11-10T17:36:13Z" w:initials="k">
    <w:p w14:paraId="F8FC2C70">
      <w:pPr>
        <w:pStyle w:val="8"/>
        <w:rPr>
          <w:rFonts w:hint="eastAsia" w:eastAsiaTheme="minorEastAsia"/>
          <w:lang w:eastAsia="zh-CN"/>
        </w:rPr>
      </w:pPr>
      <w:r>
        <w:rPr>
          <w:rFonts w:hint="eastAsia"/>
          <w:lang w:eastAsia="zh-CN"/>
        </w:rPr>
        <w:t>关键字由模块内的各功能项定义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8FC2C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inux Libertine Mono O">
    <w:altName w:val="Cantarell"/>
    <w:panose1 w:val="02000503000000000000"/>
    <w:charset w:val="00"/>
    <w:family w:val="auto"/>
    <w:pitch w:val="default"/>
    <w:sig w:usb0="00000000" w:usb1="00000000" w:usb2="00000020" w:usb3="00000000" w:csb0="60000193" w:csb1="CDD4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ntarell">
    <w:panose1 w:val="02000503000000000000"/>
    <w:charset w:val="00"/>
    <w:family w:val="auto"/>
    <w:pitch w:val="default"/>
    <w:sig w:usb0="A00002FF" w:usb1="400021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A15B"/>
    <w:multiLevelType w:val="singleLevel"/>
    <w:tmpl w:val="AFFFA1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4F37C8"/>
    <w:multiLevelType w:val="singleLevel"/>
    <w:tmpl w:val="CD4F37C8"/>
    <w:lvl w:ilvl="0" w:tentative="0">
      <w:start w:val="1"/>
      <w:numFmt w:val="decimal"/>
      <w:lvlText w:val="%1."/>
      <w:lvlJc w:val="left"/>
      <w:pPr>
        <w:tabs>
          <w:tab w:val="left" w:pos="425"/>
        </w:tabs>
        <w:ind w:left="425" w:leftChars="0" w:hanging="425" w:firstLineChars="0"/>
      </w:pPr>
      <w:rPr>
        <w:rFonts w:hint="default"/>
      </w:rPr>
    </w:lvl>
  </w:abstractNum>
  <w:abstractNum w:abstractNumId="2">
    <w:nsid w:val="EFFAC15C"/>
    <w:multiLevelType w:val="multilevel"/>
    <w:tmpl w:val="EFFAC1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7FFFC0ED"/>
    <w:multiLevelType w:val="multilevel"/>
    <w:tmpl w:val="7FFFC0E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ylin">
    <w15:presenceInfo w15:providerId="None" w15:userId="ky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489B"/>
    <w:rsid w:val="31FF2C0E"/>
    <w:rsid w:val="35BF77C0"/>
    <w:rsid w:val="3BED07C7"/>
    <w:rsid w:val="3EFF4820"/>
    <w:rsid w:val="556A3CA2"/>
    <w:rsid w:val="5EBFC127"/>
    <w:rsid w:val="5ECE88EE"/>
    <w:rsid w:val="6D3DAF34"/>
    <w:rsid w:val="75FF7DA2"/>
    <w:rsid w:val="76CEEB99"/>
    <w:rsid w:val="7B2F2377"/>
    <w:rsid w:val="7D7F82F3"/>
    <w:rsid w:val="7F7FBEFF"/>
    <w:rsid w:val="7FFF489B"/>
    <w:rsid w:val="9FE2CCC5"/>
    <w:rsid w:val="9FF66C0A"/>
    <w:rsid w:val="B3F6C203"/>
    <w:rsid w:val="B7FE1C7E"/>
    <w:rsid w:val="CB5FC0B7"/>
    <w:rsid w:val="DF4E38E7"/>
    <w:rsid w:val="E6FB1046"/>
    <w:rsid w:val="ECDF12D5"/>
    <w:rsid w:val="ED0ED243"/>
    <w:rsid w:val="F97C1BE3"/>
    <w:rsid w:val="FE7BE332"/>
    <w:rsid w:val="FEDFD12B"/>
    <w:rsid w:val="FEEBFD0D"/>
    <w:rsid w:val="FEFDB59B"/>
    <w:rsid w:val="FFBBB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annotation text"/>
    <w:basedOn w:val="1"/>
    <w:uiPriority w:val="0"/>
    <w:pPr>
      <w:jc w:val="left"/>
    </w:p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2020-10-31T10:14:00Z</dcterms:created>
  <dc:creator>kylin</dc:creator>
  <cp:lastModifiedBy>kylin</cp:lastModifiedBy>
  <dcterms:modified xsi:type="dcterms:W3CDTF">2020-11-10T17:50:59Z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